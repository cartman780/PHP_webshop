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520F" w14:textId="20FB73C5" w:rsidR="001E0FA1" w:rsidRDefault="001E0FA1">
      <w:pPr>
        <w:rPr>
          <w:ins w:id="0" w:author="Jeroen Heemskerk" w:date="2019-09-10T16:30:00Z"/>
        </w:rPr>
      </w:pPr>
      <w:ins w:id="1" w:author="Jeroen Heemskerk" w:date="2019-09-10T16:30:00Z">
        <w:r>
          <w:t>In een PSD wordt alleen de functies getoond die dan worden aangeroepen. Er is geen lijst van alle functies in</w:t>
        </w:r>
      </w:ins>
      <w:ins w:id="2" w:author="Jeroen Heemskerk" w:date="2019-09-10T16:31:00Z">
        <w:r>
          <w:t xml:space="preserve"> een .</w:t>
        </w:r>
        <w:proofErr w:type="spellStart"/>
        <w:r>
          <w:t>php</w:t>
        </w:r>
        <w:proofErr w:type="spellEnd"/>
        <w:r>
          <w:t xml:space="preserve"> file.</w:t>
        </w:r>
      </w:ins>
    </w:p>
    <w:p w14:paraId="6584E17A" w14:textId="633A6298" w:rsidR="00E72851" w:rsidRDefault="00E72851">
      <w:r>
        <w:t xml:space="preserve">PSD: </w:t>
      </w:r>
      <w:commentRangeStart w:id="3"/>
      <w:commentRangeStart w:id="4"/>
      <w:proofErr w:type="spellStart"/>
      <w:r>
        <w:t>index.php</w:t>
      </w:r>
      <w:commentRangeEnd w:id="3"/>
      <w:proofErr w:type="spellEnd"/>
      <w:r w:rsidR="001E0FA1">
        <w:rPr>
          <w:rStyle w:val="Verwijzingopmerking"/>
        </w:rPr>
        <w:commentReference w:id="3"/>
      </w:r>
      <w:commentRangeEnd w:id="4"/>
      <w:r w:rsidR="009C03B1">
        <w:rPr>
          <w:rStyle w:val="Verwijzingopmerking"/>
        </w:rPr>
        <w:commentReference w:id="4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851" w14:paraId="39F9F549" w14:textId="77777777" w:rsidTr="00E72851">
        <w:tc>
          <w:tcPr>
            <w:tcW w:w="9062" w:type="dxa"/>
          </w:tcPr>
          <w:p w14:paraId="26AC45AE" w14:textId="3B83B44A" w:rsidR="00E72851" w:rsidRDefault="00E72851" w:rsidP="000349DB">
            <w:proofErr w:type="spellStart"/>
            <w:r>
              <w:t>getRequestPage</w:t>
            </w:r>
            <w:proofErr w:type="spellEnd"/>
          </w:p>
        </w:tc>
      </w:tr>
      <w:tr w:rsidR="00E72851" w14:paraId="523138DF" w14:textId="77777777" w:rsidTr="00E72851">
        <w:tc>
          <w:tcPr>
            <w:tcW w:w="9062" w:type="dxa"/>
          </w:tcPr>
          <w:p w14:paraId="4543B987" w14:textId="5829D6A1" w:rsidR="00E72851" w:rsidRDefault="00E72851" w:rsidP="000349DB">
            <w:del w:id="5" w:author="Jeffrey van der Kruit" w:date="2019-09-13T10:03:00Z">
              <w:r w:rsidDel="007808A3">
                <w:delText>showResponsePage</w:delText>
              </w:r>
            </w:del>
            <w:proofErr w:type="spellStart"/>
            <w:ins w:id="6" w:author="Jeffrey van der Kruit" w:date="2019-09-13T10:03:00Z">
              <w:r w:rsidR="007808A3">
                <w:t>process</w:t>
              </w:r>
              <w:r w:rsidR="007808A3">
                <w:t>Response</w:t>
              </w:r>
            </w:ins>
            <w:proofErr w:type="spellEnd"/>
          </w:p>
        </w:tc>
      </w:tr>
      <w:tr w:rsidR="00265EDC" w14:paraId="46066B00" w14:textId="77777777" w:rsidTr="00E72851">
        <w:tc>
          <w:tcPr>
            <w:tcW w:w="9062" w:type="dxa"/>
          </w:tcPr>
          <w:p w14:paraId="55735EBD" w14:textId="6D943D4D" w:rsidR="00265EDC" w:rsidRDefault="00265EDC" w:rsidP="000349DB">
            <w:commentRangeStart w:id="7"/>
            <w:commentRangeStart w:id="8"/>
            <w:del w:id="9" w:author="Jeffrey van der Kruit" w:date="2019-09-13T10:04:00Z">
              <w:r w:rsidRPr="00265EDC" w:rsidDel="007808A3">
                <w:delText>getArrayVar</w:delText>
              </w:r>
              <w:commentRangeEnd w:id="7"/>
              <w:r w:rsidR="001E0FA1" w:rsidDel="007808A3">
                <w:rPr>
                  <w:rStyle w:val="Verwijzingopmerking"/>
                </w:rPr>
                <w:commentReference w:id="7"/>
              </w:r>
              <w:commentRangeEnd w:id="8"/>
              <w:r w:rsidR="009C03B1" w:rsidDel="007808A3">
                <w:rPr>
                  <w:rStyle w:val="Verwijzingopmerking"/>
                </w:rPr>
                <w:commentReference w:id="8"/>
              </w:r>
            </w:del>
            <w:proofErr w:type="spellStart"/>
            <w:ins w:id="10" w:author="Jeffrey van der Kruit" w:date="2019-09-13T10:04:00Z">
              <w:r w:rsidR="007808A3">
                <w:t>showResponsePage</w:t>
              </w:r>
            </w:ins>
            <w:proofErr w:type="spellEnd"/>
          </w:p>
        </w:tc>
      </w:tr>
      <w:tr w:rsidR="0063491D" w14:paraId="4807BF6C" w14:textId="77777777" w:rsidTr="00E72851">
        <w:trPr>
          <w:ins w:id="11" w:author="Jeffrey van der Kruit" w:date="2019-09-13T10:32:00Z"/>
        </w:trPr>
        <w:tc>
          <w:tcPr>
            <w:tcW w:w="9062" w:type="dxa"/>
          </w:tcPr>
          <w:p w14:paraId="3C70A21B" w14:textId="297454E6" w:rsidR="0063491D" w:rsidRPr="00265EDC" w:rsidDel="007808A3" w:rsidRDefault="0063491D" w:rsidP="000349DB">
            <w:pPr>
              <w:rPr>
                <w:ins w:id="12" w:author="Jeffrey van der Kruit" w:date="2019-09-13T10:32:00Z"/>
              </w:rPr>
            </w:pPr>
            <w:proofErr w:type="spellStart"/>
            <w:ins w:id="13" w:author="Jeffrey van der Kruit" w:date="2019-09-13T10:32:00Z">
              <w:r w:rsidRPr="0063491D">
                <w:t>getPostVar</w:t>
              </w:r>
              <w:proofErr w:type="spellEnd"/>
            </w:ins>
          </w:p>
        </w:tc>
      </w:tr>
      <w:tr w:rsidR="0063491D" w14:paraId="7FFAB961" w14:textId="77777777" w:rsidTr="00E72851">
        <w:trPr>
          <w:ins w:id="14" w:author="Jeffrey van der Kruit" w:date="2019-09-13T10:32:00Z"/>
        </w:trPr>
        <w:tc>
          <w:tcPr>
            <w:tcW w:w="9062" w:type="dxa"/>
          </w:tcPr>
          <w:p w14:paraId="0C6E568B" w14:textId="4DA2D0B9" w:rsidR="0063491D" w:rsidRPr="00265EDC" w:rsidDel="007808A3" w:rsidRDefault="0063491D" w:rsidP="000349DB">
            <w:pPr>
              <w:rPr>
                <w:ins w:id="15" w:author="Jeffrey van der Kruit" w:date="2019-09-13T10:32:00Z"/>
              </w:rPr>
            </w:pPr>
            <w:proofErr w:type="spellStart"/>
            <w:ins w:id="16" w:author="Jeffrey van der Kruit" w:date="2019-09-13T10:32:00Z">
              <w:r w:rsidRPr="0063491D">
                <w:t>getUrlVar</w:t>
              </w:r>
              <w:proofErr w:type="spellEnd"/>
            </w:ins>
          </w:p>
        </w:tc>
      </w:tr>
      <w:tr w:rsidR="00265EDC" w14:paraId="636BCBE9" w14:textId="77777777" w:rsidTr="00E72851">
        <w:tc>
          <w:tcPr>
            <w:tcW w:w="9062" w:type="dxa"/>
          </w:tcPr>
          <w:p w14:paraId="5E2242DC" w14:textId="5638ABC0" w:rsidR="00265EDC" w:rsidRPr="00265EDC" w:rsidRDefault="007808A3" w:rsidP="000349DB">
            <w:proofErr w:type="spellStart"/>
            <w:ins w:id="17" w:author="Jeffrey van der Kruit" w:date="2019-09-13T10:05:00Z">
              <w:r w:rsidRPr="007808A3">
                <w:t>validateLoginForm</w:t>
              </w:r>
            </w:ins>
            <w:proofErr w:type="spellEnd"/>
            <w:del w:id="18" w:author="Jeffrey van der Kruit" w:date="2019-09-13T10:05:00Z">
              <w:r w:rsidR="00265EDC" w:rsidRPr="00265EDC" w:rsidDel="007808A3">
                <w:delText>getPostVar</w:delText>
              </w:r>
            </w:del>
          </w:p>
        </w:tc>
      </w:tr>
      <w:tr w:rsidR="00265EDC" w:rsidRPr="007808A3" w14:paraId="2D60DE99" w14:textId="77777777" w:rsidTr="00E72851">
        <w:tc>
          <w:tcPr>
            <w:tcW w:w="9062" w:type="dxa"/>
          </w:tcPr>
          <w:p w14:paraId="24215259" w14:textId="604EF802" w:rsidR="00265EDC" w:rsidRPr="007808A3" w:rsidRDefault="007808A3" w:rsidP="000349DB">
            <w:pPr>
              <w:rPr>
                <w:lang w:val="en-US"/>
                <w:rPrChange w:id="19" w:author="Jeffrey van der Kruit" w:date="2019-09-13T10:05:00Z">
                  <w:rPr/>
                </w:rPrChange>
              </w:rPr>
            </w:pPr>
            <w:proofErr w:type="spellStart"/>
            <w:ins w:id="20" w:author="Jeffrey van der Kruit" w:date="2019-09-13T10:05:00Z">
              <w:r w:rsidRPr="007808A3">
                <w:rPr>
                  <w:lang w:val="en-US"/>
                  <w:rPrChange w:id="21" w:author="Jeffrey van der Kruit" w:date="2019-09-13T10:05:00Z">
                    <w:rPr/>
                  </w:rPrChange>
                </w:rPr>
                <w:t>authenticateUser</w:t>
              </w:r>
            </w:ins>
            <w:proofErr w:type="spellEnd"/>
            <w:del w:id="22" w:author="Jeffrey van der Kruit" w:date="2019-09-13T10:05:00Z">
              <w:r w:rsidR="00265EDC" w:rsidRPr="007808A3" w:rsidDel="007808A3">
                <w:rPr>
                  <w:lang w:val="en-US"/>
                  <w:rPrChange w:id="23" w:author="Jeffrey van der Kruit" w:date="2019-09-13T10:05:00Z">
                    <w:rPr/>
                  </w:rPrChange>
                </w:rPr>
                <w:delText>getUrlVar</w:delText>
              </w:r>
            </w:del>
          </w:p>
        </w:tc>
      </w:tr>
      <w:tr w:rsidR="00265EDC" w:rsidRPr="007808A3" w14:paraId="03E35969" w14:textId="77777777" w:rsidTr="00E72851">
        <w:tc>
          <w:tcPr>
            <w:tcW w:w="9062" w:type="dxa"/>
          </w:tcPr>
          <w:p w14:paraId="290A1C10" w14:textId="5158A7FF" w:rsidR="00265EDC" w:rsidRPr="007808A3" w:rsidRDefault="007808A3" w:rsidP="000349DB">
            <w:pPr>
              <w:rPr>
                <w:lang w:val="en-US"/>
                <w:rPrChange w:id="24" w:author="Jeffrey van der Kruit" w:date="2019-09-13T10:05:00Z">
                  <w:rPr/>
                </w:rPrChange>
              </w:rPr>
            </w:pPr>
            <w:proofErr w:type="spellStart"/>
            <w:ins w:id="25" w:author="Jeffrey van der Kruit" w:date="2019-09-13T10:05:00Z">
              <w:r w:rsidRPr="007808A3">
                <w:rPr>
                  <w:lang w:val="en-US"/>
                </w:rPr>
                <w:t>loginUser</w:t>
              </w:r>
            </w:ins>
            <w:proofErr w:type="spellEnd"/>
            <w:del w:id="26" w:author="Jeffrey van der Kruit" w:date="2019-09-13T10:05:00Z">
              <w:r w:rsidR="00265EDC" w:rsidRPr="007808A3" w:rsidDel="007808A3">
                <w:rPr>
                  <w:lang w:val="en-US"/>
                  <w:rPrChange w:id="27" w:author="Jeffrey van der Kruit" w:date="2019-09-13T10:05:00Z">
                    <w:rPr/>
                  </w:rPrChange>
                </w:rPr>
                <w:delText>beginDocument</w:delText>
              </w:r>
            </w:del>
          </w:p>
        </w:tc>
      </w:tr>
      <w:tr w:rsidR="00265EDC" w:rsidRPr="007808A3" w14:paraId="5EED21C6" w14:textId="77777777" w:rsidTr="00E72851">
        <w:tc>
          <w:tcPr>
            <w:tcW w:w="9062" w:type="dxa"/>
          </w:tcPr>
          <w:p w14:paraId="781529AF" w14:textId="10833325" w:rsidR="00265EDC" w:rsidRPr="007808A3" w:rsidRDefault="007808A3" w:rsidP="000349DB">
            <w:pPr>
              <w:rPr>
                <w:lang w:val="en-US"/>
                <w:rPrChange w:id="28" w:author="Jeffrey van der Kruit" w:date="2019-09-13T10:05:00Z">
                  <w:rPr/>
                </w:rPrChange>
              </w:rPr>
            </w:pPr>
            <w:proofErr w:type="spellStart"/>
            <w:ins w:id="29" w:author="Jeffrey van der Kruit" w:date="2019-09-13T10:06:00Z">
              <w:r w:rsidRPr="007808A3">
                <w:rPr>
                  <w:lang w:val="en-US"/>
                </w:rPr>
                <w:t>logOut</w:t>
              </w:r>
            </w:ins>
            <w:proofErr w:type="spellEnd"/>
            <w:del w:id="30" w:author="Jeffrey van der Kruit" w:date="2019-09-13T10:05:00Z">
              <w:r w:rsidR="00265EDC" w:rsidRPr="007808A3" w:rsidDel="007808A3">
                <w:rPr>
                  <w:lang w:val="en-US"/>
                  <w:rPrChange w:id="31" w:author="Jeffrey van der Kruit" w:date="2019-09-13T10:05:00Z">
                    <w:rPr/>
                  </w:rPrChange>
                </w:rPr>
                <w:delText>showHead</w:delText>
              </w:r>
            </w:del>
          </w:p>
        </w:tc>
      </w:tr>
      <w:tr w:rsidR="00265EDC" w:rsidRPr="007808A3" w14:paraId="32767B36" w14:textId="77777777" w:rsidTr="00E72851">
        <w:tc>
          <w:tcPr>
            <w:tcW w:w="9062" w:type="dxa"/>
          </w:tcPr>
          <w:p w14:paraId="2A58F9DE" w14:textId="3A73DFF1" w:rsidR="00265EDC" w:rsidRPr="007808A3" w:rsidRDefault="007808A3" w:rsidP="000349DB">
            <w:pPr>
              <w:rPr>
                <w:lang w:val="en-US"/>
                <w:rPrChange w:id="32" w:author="Jeffrey van der Kruit" w:date="2019-09-13T10:05:00Z">
                  <w:rPr/>
                </w:rPrChange>
              </w:rPr>
            </w:pPr>
            <w:proofErr w:type="spellStart"/>
            <w:ins w:id="33" w:author="Jeffrey van der Kruit" w:date="2019-09-13T10:06:00Z">
              <w:r w:rsidRPr="007808A3">
                <w:rPr>
                  <w:lang w:val="en-US"/>
                </w:rPr>
                <w:t>validateRegisterForm</w:t>
              </w:r>
            </w:ins>
            <w:proofErr w:type="spellEnd"/>
            <w:del w:id="34" w:author="Jeffrey van der Kruit" w:date="2019-09-13T10:05:00Z">
              <w:r w:rsidR="00265EDC" w:rsidRPr="007808A3" w:rsidDel="007808A3">
                <w:rPr>
                  <w:lang w:val="en-US"/>
                  <w:rPrChange w:id="35" w:author="Jeffrey van der Kruit" w:date="2019-09-13T10:05:00Z">
                    <w:rPr/>
                  </w:rPrChange>
                </w:rPr>
                <w:delText>showBody</w:delText>
              </w:r>
            </w:del>
          </w:p>
        </w:tc>
      </w:tr>
      <w:tr w:rsidR="00265EDC" w:rsidRPr="007808A3" w14:paraId="66EACD68" w14:textId="77777777" w:rsidTr="00E72851">
        <w:tc>
          <w:tcPr>
            <w:tcW w:w="9062" w:type="dxa"/>
          </w:tcPr>
          <w:p w14:paraId="03FB9E0B" w14:textId="01F2287B" w:rsidR="00265EDC" w:rsidRPr="007808A3" w:rsidRDefault="007808A3" w:rsidP="000349DB">
            <w:pPr>
              <w:rPr>
                <w:lang w:val="en-US"/>
                <w:rPrChange w:id="36" w:author="Jeffrey van der Kruit" w:date="2019-09-13T10:05:00Z">
                  <w:rPr/>
                </w:rPrChange>
              </w:rPr>
            </w:pPr>
            <w:proofErr w:type="spellStart"/>
            <w:ins w:id="37" w:author="Jeffrey van der Kruit" w:date="2019-09-13T10:06:00Z">
              <w:r w:rsidRPr="007808A3">
                <w:rPr>
                  <w:lang w:val="en-US"/>
                </w:rPr>
                <w:t>writeRegister</w:t>
              </w:r>
            </w:ins>
            <w:proofErr w:type="spellEnd"/>
            <w:del w:id="38" w:author="Jeffrey van der Kruit" w:date="2019-09-13T10:05:00Z">
              <w:r w:rsidR="00265EDC" w:rsidRPr="007808A3" w:rsidDel="007808A3">
                <w:rPr>
                  <w:lang w:val="en-US"/>
                  <w:rPrChange w:id="39" w:author="Jeffrey van der Kruit" w:date="2019-09-13T10:05:00Z">
                    <w:rPr/>
                  </w:rPrChange>
                </w:rPr>
                <w:delText>showHeader</w:delText>
              </w:r>
            </w:del>
          </w:p>
        </w:tc>
      </w:tr>
      <w:tr w:rsidR="00265EDC" w:rsidRPr="007808A3" w14:paraId="4742A7CA" w14:textId="77777777" w:rsidTr="00E72851">
        <w:tc>
          <w:tcPr>
            <w:tcW w:w="9062" w:type="dxa"/>
          </w:tcPr>
          <w:p w14:paraId="00D6B0A0" w14:textId="0BF4C207" w:rsidR="00265EDC" w:rsidRPr="007808A3" w:rsidRDefault="007808A3" w:rsidP="000349DB">
            <w:pPr>
              <w:rPr>
                <w:lang w:val="en-US"/>
                <w:rPrChange w:id="40" w:author="Jeffrey van der Kruit" w:date="2019-09-13T10:05:00Z">
                  <w:rPr/>
                </w:rPrChange>
              </w:rPr>
            </w:pPr>
            <w:proofErr w:type="spellStart"/>
            <w:ins w:id="41" w:author="Jeffrey van der Kruit" w:date="2019-09-13T10:07:00Z">
              <w:r w:rsidRPr="007808A3">
                <w:rPr>
                  <w:lang w:val="en-US"/>
                </w:rPr>
                <w:t>validateContactForm</w:t>
              </w:r>
            </w:ins>
            <w:proofErr w:type="spellEnd"/>
            <w:del w:id="42" w:author="Jeffrey van der Kruit" w:date="2019-09-13T10:05:00Z">
              <w:r w:rsidR="00265EDC" w:rsidRPr="007808A3" w:rsidDel="007808A3">
                <w:rPr>
                  <w:lang w:val="en-US"/>
                  <w:rPrChange w:id="43" w:author="Jeffrey van der Kruit" w:date="2019-09-13T10:05:00Z">
                    <w:rPr/>
                  </w:rPrChange>
                </w:rPr>
                <w:delText>ShowMenu</w:delText>
              </w:r>
            </w:del>
          </w:p>
        </w:tc>
      </w:tr>
      <w:tr w:rsidR="00265EDC" w:rsidRPr="007808A3" w14:paraId="537B284D" w14:textId="77777777" w:rsidTr="00E72851">
        <w:tc>
          <w:tcPr>
            <w:tcW w:w="9062" w:type="dxa"/>
          </w:tcPr>
          <w:p w14:paraId="5D7E5B23" w14:textId="2C6CFD3A" w:rsidR="00265EDC" w:rsidRPr="007808A3" w:rsidRDefault="007808A3" w:rsidP="000349DB">
            <w:pPr>
              <w:rPr>
                <w:lang w:val="en-US"/>
                <w:rPrChange w:id="44" w:author="Jeffrey van der Kruit" w:date="2019-09-13T10:05:00Z">
                  <w:rPr/>
                </w:rPrChange>
              </w:rPr>
            </w:pPr>
            <w:proofErr w:type="spellStart"/>
            <w:ins w:id="45" w:author="Jeffrey van der Kruit" w:date="2019-09-13T10:08:00Z">
              <w:r w:rsidRPr="007808A3">
                <w:rPr>
                  <w:lang w:val="en-US"/>
                </w:rPr>
                <w:t>beginDocument</w:t>
              </w:r>
            </w:ins>
            <w:proofErr w:type="spellEnd"/>
            <w:del w:id="46" w:author="Jeffrey van der Kruit" w:date="2019-09-13T10:05:00Z">
              <w:r w:rsidR="00265EDC" w:rsidRPr="007808A3" w:rsidDel="007808A3">
                <w:rPr>
                  <w:lang w:val="en-US"/>
                  <w:rPrChange w:id="47" w:author="Jeffrey van der Kruit" w:date="2019-09-13T10:05:00Z">
                    <w:rPr/>
                  </w:rPrChange>
                </w:rPr>
                <w:delText>showContent</w:delText>
              </w:r>
            </w:del>
          </w:p>
        </w:tc>
      </w:tr>
      <w:tr w:rsidR="00265EDC" w:rsidRPr="007808A3" w14:paraId="6692C6A8" w14:textId="77777777" w:rsidTr="00E72851">
        <w:tc>
          <w:tcPr>
            <w:tcW w:w="9062" w:type="dxa"/>
          </w:tcPr>
          <w:p w14:paraId="5BEE7887" w14:textId="39BA5D4C" w:rsidR="00265EDC" w:rsidRPr="007808A3" w:rsidRDefault="007808A3" w:rsidP="000349DB">
            <w:pPr>
              <w:rPr>
                <w:lang w:val="en-US"/>
                <w:rPrChange w:id="48" w:author="Jeffrey van der Kruit" w:date="2019-09-13T10:05:00Z">
                  <w:rPr/>
                </w:rPrChange>
              </w:rPr>
            </w:pPr>
            <w:proofErr w:type="spellStart"/>
            <w:ins w:id="49" w:author="Jeffrey van der Kruit" w:date="2019-09-13T10:08:00Z">
              <w:r w:rsidRPr="007808A3">
                <w:rPr>
                  <w:lang w:val="en-US"/>
                </w:rPr>
                <w:t>showHead</w:t>
              </w:r>
            </w:ins>
            <w:proofErr w:type="spellEnd"/>
            <w:del w:id="50" w:author="Jeffrey van der Kruit" w:date="2019-09-13T10:05:00Z">
              <w:r w:rsidR="00EC75A7" w:rsidRPr="007808A3" w:rsidDel="007808A3">
                <w:rPr>
                  <w:lang w:val="en-US"/>
                  <w:rPrChange w:id="51" w:author="Jeffrey van der Kruit" w:date="2019-09-13T10:05:00Z">
                    <w:rPr/>
                  </w:rPrChange>
                </w:rPr>
                <w:delText>S</w:delText>
              </w:r>
              <w:r w:rsidR="00265EDC" w:rsidRPr="007808A3" w:rsidDel="007808A3">
                <w:rPr>
                  <w:lang w:val="en-US"/>
                  <w:rPrChange w:id="52" w:author="Jeffrey van der Kruit" w:date="2019-09-13T10:05:00Z">
                    <w:rPr/>
                  </w:rPrChange>
                </w:rPr>
                <w:delText>howFooter</w:delText>
              </w:r>
            </w:del>
          </w:p>
        </w:tc>
      </w:tr>
      <w:tr w:rsidR="00EC75A7" w:rsidRPr="007808A3" w14:paraId="18D8B25E" w14:textId="77777777" w:rsidTr="00E72851">
        <w:tc>
          <w:tcPr>
            <w:tcW w:w="9062" w:type="dxa"/>
          </w:tcPr>
          <w:p w14:paraId="10AB5B42" w14:textId="6799EE0E" w:rsidR="00EC75A7" w:rsidRPr="007808A3" w:rsidRDefault="007808A3" w:rsidP="000349DB">
            <w:pPr>
              <w:rPr>
                <w:lang w:val="en-US"/>
                <w:rPrChange w:id="53" w:author="Jeffrey van der Kruit" w:date="2019-09-13T10:05:00Z">
                  <w:rPr/>
                </w:rPrChange>
              </w:rPr>
            </w:pPr>
            <w:proofErr w:type="spellStart"/>
            <w:ins w:id="54" w:author="Jeffrey van der Kruit" w:date="2019-09-13T10:08:00Z">
              <w:r w:rsidRPr="007808A3">
                <w:rPr>
                  <w:lang w:val="en-US"/>
                </w:rPr>
                <w:t>showBody</w:t>
              </w:r>
            </w:ins>
            <w:proofErr w:type="spellEnd"/>
            <w:del w:id="55" w:author="Jeffrey van der Kruit" w:date="2019-09-13T10:05:00Z">
              <w:r w:rsidR="00EC75A7" w:rsidRPr="007808A3" w:rsidDel="007808A3">
                <w:rPr>
                  <w:lang w:val="en-US"/>
                  <w:rPrChange w:id="56" w:author="Jeffrey van der Kruit" w:date="2019-09-13T10:05:00Z">
                    <w:rPr/>
                  </w:rPrChange>
                </w:rPr>
                <w:delText>endDocument</w:delText>
              </w:r>
            </w:del>
          </w:p>
        </w:tc>
      </w:tr>
      <w:tr w:rsidR="007808A3" w:rsidRPr="007808A3" w14:paraId="5FA4AC4A" w14:textId="77777777" w:rsidTr="00E72851">
        <w:tc>
          <w:tcPr>
            <w:tcW w:w="9062" w:type="dxa"/>
          </w:tcPr>
          <w:p w14:paraId="056A7204" w14:textId="7D244174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endDocument</w:t>
            </w:r>
            <w:proofErr w:type="spellEnd"/>
          </w:p>
        </w:tc>
      </w:tr>
      <w:tr w:rsidR="007808A3" w:rsidRPr="007808A3" w14:paraId="357EDEBC" w14:textId="77777777" w:rsidTr="00E72851">
        <w:tc>
          <w:tcPr>
            <w:tcW w:w="9062" w:type="dxa"/>
          </w:tcPr>
          <w:p w14:paraId="254725B9" w14:textId="1841AADC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showHeader</w:t>
            </w:r>
            <w:proofErr w:type="spellEnd"/>
          </w:p>
        </w:tc>
      </w:tr>
      <w:tr w:rsidR="007808A3" w:rsidRPr="007808A3" w14:paraId="5462607F" w14:textId="77777777" w:rsidTr="00E72851">
        <w:tc>
          <w:tcPr>
            <w:tcW w:w="9062" w:type="dxa"/>
          </w:tcPr>
          <w:p w14:paraId="20255CB5" w14:textId="577AA9C8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showMenu</w:t>
            </w:r>
            <w:proofErr w:type="spellEnd"/>
          </w:p>
        </w:tc>
      </w:tr>
      <w:tr w:rsidR="007808A3" w:rsidRPr="007808A3" w14:paraId="126F6997" w14:textId="77777777" w:rsidTr="00E72851">
        <w:tc>
          <w:tcPr>
            <w:tcW w:w="9062" w:type="dxa"/>
          </w:tcPr>
          <w:p w14:paraId="2935DD16" w14:textId="2FA1DF91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showContent</w:t>
            </w:r>
            <w:proofErr w:type="spellEnd"/>
          </w:p>
        </w:tc>
      </w:tr>
      <w:tr w:rsidR="007808A3" w:rsidRPr="007808A3" w14:paraId="2BBE603C" w14:textId="77777777" w:rsidTr="00E72851">
        <w:tc>
          <w:tcPr>
            <w:tcW w:w="9062" w:type="dxa"/>
          </w:tcPr>
          <w:p w14:paraId="61B9B0BE" w14:textId="5A230166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showFooter</w:t>
            </w:r>
            <w:proofErr w:type="spellEnd"/>
          </w:p>
        </w:tc>
      </w:tr>
      <w:tr w:rsidR="007808A3" w:rsidRPr="007808A3" w14:paraId="58525C60" w14:textId="77777777" w:rsidTr="00E72851">
        <w:tc>
          <w:tcPr>
            <w:tcW w:w="9062" w:type="dxa"/>
          </w:tcPr>
          <w:p w14:paraId="01669AEE" w14:textId="26401929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isLoggedIn</w:t>
            </w:r>
            <w:proofErr w:type="spellEnd"/>
          </w:p>
        </w:tc>
      </w:tr>
      <w:tr w:rsidR="007808A3" w:rsidRPr="007808A3" w14:paraId="3A1527C8" w14:textId="77777777" w:rsidTr="00E72851">
        <w:tc>
          <w:tcPr>
            <w:tcW w:w="9062" w:type="dxa"/>
          </w:tcPr>
          <w:p w14:paraId="444F87AF" w14:textId="1DFACD05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getLoggedInUser</w:t>
            </w:r>
            <w:proofErr w:type="spellEnd"/>
          </w:p>
        </w:tc>
      </w:tr>
      <w:tr w:rsidR="007808A3" w:rsidRPr="007808A3" w14:paraId="5ECCF3E7" w14:textId="77777777" w:rsidTr="00E72851">
        <w:tc>
          <w:tcPr>
            <w:tcW w:w="9062" w:type="dxa"/>
          </w:tcPr>
          <w:p w14:paraId="1539A072" w14:textId="4EDDF5DC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showLoginRegister</w:t>
            </w:r>
            <w:proofErr w:type="spellEnd"/>
          </w:p>
        </w:tc>
      </w:tr>
      <w:tr w:rsidR="007808A3" w:rsidRPr="007808A3" w14:paraId="466D5D37" w14:textId="77777777" w:rsidTr="00E72851">
        <w:tc>
          <w:tcPr>
            <w:tcW w:w="9062" w:type="dxa"/>
          </w:tcPr>
          <w:p w14:paraId="5DC76B54" w14:textId="2A75D60A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showHomeContent</w:t>
            </w:r>
            <w:proofErr w:type="spellEnd"/>
          </w:p>
        </w:tc>
      </w:tr>
      <w:tr w:rsidR="007808A3" w:rsidRPr="007808A3" w14:paraId="174AAD6A" w14:textId="77777777" w:rsidTr="00E72851">
        <w:tc>
          <w:tcPr>
            <w:tcW w:w="9062" w:type="dxa"/>
          </w:tcPr>
          <w:p w14:paraId="102284BB" w14:textId="7BA7A6A6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showAboutContent</w:t>
            </w:r>
            <w:proofErr w:type="spellEnd"/>
          </w:p>
        </w:tc>
      </w:tr>
      <w:tr w:rsidR="007808A3" w:rsidRPr="007808A3" w14:paraId="6293275E" w14:textId="77777777" w:rsidTr="00E72851">
        <w:tc>
          <w:tcPr>
            <w:tcW w:w="9062" w:type="dxa"/>
          </w:tcPr>
          <w:p w14:paraId="4B359B49" w14:textId="4E6F3050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showContactForm</w:t>
            </w:r>
            <w:proofErr w:type="spellEnd"/>
          </w:p>
        </w:tc>
      </w:tr>
      <w:tr w:rsidR="007808A3" w:rsidRPr="007808A3" w14:paraId="35BF9F1D" w14:textId="77777777" w:rsidTr="00E72851">
        <w:tc>
          <w:tcPr>
            <w:tcW w:w="9062" w:type="dxa"/>
          </w:tcPr>
          <w:p w14:paraId="2164DEAF" w14:textId="7082B37F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showThanks</w:t>
            </w:r>
            <w:proofErr w:type="spellEnd"/>
          </w:p>
        </w:tc>
      </w:tr>
      <w:tr w:rsidR="007808A3" w:rsidRPr="007808A3" w14:paraId="3CD0CD62" w14:textId="77777777" w:rsidTr="00E72851">
        <w:tc>
          <w:tcPr>
            <w:tcW w:w="9062" w:type="dxa"/>
          </w:tcPr>
          <w:p w14:paraId="17DAB7FB" w14:textId="39837291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showLoginForm</w:t>
            </w:r>
            <w:proofErr w:type="spellEnd"/>
          </w:p>
        </w:tc>
      </w:tr>
      <w:tr w:rsidR="007808A3" w:rsidRPr="007808A3" w14:paraId="4B5A7F4E" w14:textId="77777777" w:rsidTr="00E72851">
        <w:tc>
          <w:tcPr>
            <w:tcW w:w="9062" w:type="dxa"/>
          </w:tcPr>
          <w:p w14:paraId="57469F4F" w14:textId="70317990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showRegisterForm</w:t>
            </w:r>
            <w:proofErr w:type="spellEnd"/>
          </w:p>
        </w:tc>
      </w:tr>
      <w:tr w:rsidR="007808A3" w:rsidRPr="007808A3" w14:paraId="5299651E" w14:textId="77777777" w:rsidTr="00E72851">
        <w:tc>
          <w:tcPr>
            <w:tcW w:w="9062" w:type="dxa"/>
          </w:tcPr>
          <w:p w14:paraId="7857926D" w14:textId="1EB254C9" w:rsidR="007808A3" w:rsidRPr="007808A3" w:rsidRDefault="007808A3" w:rsidP="000349DB">
            <w:pPr>
              <w:rPr>
                <w:lang w:val="en-US"/>
              </w:rPr>
            </w:pPr>
            <w:proofErr w:type="spellStart"/>
            <w:r w:rsidRPr="007808A3">
              <w:rPr>
                <w:lang w:val="en-US"/>
              </w:rPr>
              <w:t>showError</w:t>
            </w:r>
            <w:proofErr w:type="spellEnd"/>
          </w:p>
        </w:tc>
      </w:tr>
    </w:tbl>
    <w:p w14:paraId="3D0A3259" w14:textId="77777777" w:rsidR="0063491D" w:rsidRDefault="0063491D" w:rsidP="0063491D"/>
    <w:p w14:paraId="255BB5F6" w14:textId="6BF5DCBE" w:rsidR="0063491D" w:rsidRDefault="0063491D" w:rsidP="0063491D">
      <w:r>
        <w:t xml:space="preserve">PSD: </w:t>
      </w:r>
      <w:proofErr w:type="spellStart"/>
      <w:r>
        <w:t>getRequestPage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  <w:tblPrChange w:id="57" w:author="Jeffrey van der Kruit" w:date="2019-09-13T10:35:00Z">
          <w:tblPr>
            <w:tblStyle w:val="Tabel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31"/>
        <w:gridCol w:w="4531"/>
        <w:tblGridChange w:id="58">
          <w:tblGrid>
            <w:gridCol w:w="4531"/>
            <w:gridCol w:w="4531"/>
          </w:tblGrid>
        </w:tblGridChange>
      </w:tblGrid>
      <w:tr w:rsidR="0063491D" w14:paraId="1619980F" w14:textId="77777777" w:rsidTr="0063491D">
        <w:tc>
          <w:tcPr>
            <w:tcW w:w="9062" w:type="dxa"/>
            <w:gridSpan w:val="2"/>
            <w:shd w:val="clear" w:color="auto" w:fill="FFFF00"/>
            <w:tcPrChange w:id="59" w:author="Jeffrey van der Kruit" w:date="2019-09-13T10:35:00Z">
              <w:tcPr>
                <w:tcW w:w="9062" w:type="dxa"/>
                <w:gridSpan w:val="2"/>
              </w:tcPr>
            </w:tcPrChange>
          </w:tcPr>
          <w:p w14:paraId="2661EEF9" w14:textId="167AD6EC" w:rsidR="0063491D" w:rsidRDefault="0063491D" w:rsidP="0063491D">
            <w:pPr>
              <w:jc w:val="center"/>
              <w:pPrChange w:id="60" w:author="Jeffrey van der Kruit" w:date="2019-09-13T10:36:00Z">
                <w:pPr/>
              </w:pPrChange>
            </w:pPr>
            <w:r>
              <w:t>Is er een post?</w:t>
            </w:r>
          </w:p>
        </w:tc>
      </w:tr>
      <w:tr w:rsidR="0063491D" w14:paraId="0DC246DC" w14:textId="77777777" w:rsidTr="0063491D">
        <w:tc>
          <w:tcPr>
            <w:tcW w:w="4531" w:type="dxa"/>
            <w:shd w:val="clear" w:color="auto" w:fill="FFFF00"/>
            <w:tcPrChange w:id="61" w:author="Jeffrey van der Kruit" w:date="2019-09-13T10:35:00Z">
              <w:tcPr>
                <w:tcW w:w="4531" w:type="dxa"/>
              </w:tcPr>
            </w:tcPrChange>
          </w:tcPr>
          <w:p w14:paraId="6EEB2381" w14:textId="754FB7D1" w:rsidR="0063491D" w:rsidRDefault="0063491D" w:rsidP="0063491D">
            <w:r>
              <w:t>True</w:t>
            </w:r>
          </w:p>
        </w:tc>
        <w:tc>
          <w:tcPr>
            <w:tcW w:w="4531" w:type="dxa"/>
            <w:shd w:val="clear" w:color="auto" w:fill="FFFF00"/>
            <w:tcPrChange w:id="62" w:author="Jeffrey van der Kruit" w:date="2019-09-13T10:35:00Z">
              <w:tcPr>
                <w:tcW w:w="4531" w:type="dxa"/>
              </w:tcPr>
            </w:tcPrChange>
          </w:tcPr>
          <w:p w14:paraId="4DBE0492" w14:textId="5A2E74F6" w:rsidR="0063491D" w:rsidRDefault="0063491D" w:rsidP="0063491D">
            <w:proofErr w:type="spellStart"/>
            <w:r>
              <w:t>False</w:t>
            </w:r>
            <w:proofErr w:type="spellEnd"/>
          </w:p>
        </w:tc>
      </w:tr>
      <w:tr w:rsidR="0063491D" w14:paraId="1E6F2EF5" w14:textId="77777777" w:rsidTr="0063491D">
        <w:tc>
          <w:tcPr>
            <w:tcW w:w="4531" w:type="dxa"/>
          </w:tcPr>
          <w:p w14:paraId="71251606" w14:textId="63726B16" w:rsidR="0063491D" w:rsidRDefault="0063491D" w:rsidP="0063491D">
            <w:proofErr w:type="spellStart"/>
            <w:r>
              <w:t>GetPostVar</w:t>
            </w:r>
            <w:proofErr w:type="spellEnd"/>
          </w:p>
        </w:tc>
        <w:tc>
          <w:tcPr>
            <w:tcW w:w="4531" w:type="dxa"/>
          </w:tcPr>
          <w:p w14:paraId="36CAD58C" w14:textId="78DB6092" w:rsidR="0063491D" w:rsidRDefault="0063491D" w:rsidP="0063491D">
            <w:proofErr w:type="spellStart"/>
            <w:r w:rsidRPr="0063491D">
              <w:t>getUrlVar</w:t>
            </w:r>
            <w:proofErr w:type="spellEnd"/>
          </w:p>
        </w:tc>
      </w:tr>
    </w:tbl>
    <w:p w14:paraId="0033AB4E" w14:textId="4FA4527F" w:rsidR="00896146" w:rsidRDefault="00896146" w:rsidP="000349DB">
      <w:pPr>
        <w:rPr>
          <w:lang w:val="en-US"/>
        </w:rPr>
      </w:pPr>
    </w:p>
    <w:p w14:paraId="6DFDC333" w14:textId="4C02354D" w:rsidR="0063491D" w:rsidRDefault="0063491D" w:rsidP="000349DB">
      <w:pPr>
        <w:rPr>
          <w:lang w:val="en-US"/>
        </w:rPr>
      </w:pPr>
      <w:r>
        <w:rPr>
          <w:lang w:val="en-US"/>
        </w:rPr>
        <w:t xml:space="preserve">PSD: </w:t>
      </w:r>
      <w:proofErr w:type="spellStart"/>
      <w:r>
        <w:rPr>
          <w:lang w:val="en-US"/>
        </w:rPr>
        <w:t>processRequest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6"/>
        <w:gridCol w:w="1090"/>
        <w:gridCol w:w="930"/>
        <w:gridCol w:w="568"/>
        <w:gridCol w:w="700"/>
        <w:gridCol w:w="828"/>
        <w:gridCol w:w="1221"/>
        <w:gridCol w:w="596"/>
        <w:gridCol w:w="848"/>
        <w:gridCol w:w="1205"/>
        <w:tblGridChange w:id="63">
          <w:tblGrid>
            <w:gridCol w:w="1076"/>
            <w:gridCol w:w="1090"/>
            <w:gridCol w:w="930"/>
            <w:gridCol w:w="568"/>
            <w:gridCol w:w="700"/>
            <w:gridCol w:w="828"/>
            <w:gridCol w:w="1221"/>
            <w:gridCol w:w="596"/>
            <w:gridCol w:w="848"/>
            <w:gridCol w:w="1205"/>
          </w:tblGrid>
        </w:tblGridChange>
      </w:tblGrid>
      <w:tr w:rsidR="0092274E" w14:paraId="79FA7915" w14:textId="77777777" w:rsidTr="00642E70">
        <w:tc>
          <w:tcPr>
            <w:tcW w:w="9062" w:type="dxa"/>
            <w:gridSpan w:val="10"/>
          </w:tcPr>
          <w:p w14:paraId="41050E18" w14:textId="2977D471" w:rsidR="0092274E" w:rsidRDefault="0092274E" w:rsidP="0063491D">
            <w:pPr>
              <w:jc w:val="center"/>
              <w:rPr>
                <w:lang w:val="en-US"/>
              </w:rPr>
              <w:pPrChange w:id="64" w:author="Jeffrey van der Kruit" w:date="2019-09-13T10:36:00Z">
                <w:pPr/>
              </w:pPrChange>
            </w:pPr>
            <w:r>
              <w:rPr>
                <w:lang w:val="en-US"/>
              </w:rPr>
              <w:t>Page?</w:t>
            </w:r>
          </w:p>
        </w:tc>
      </w:tr>
      <w:tr w:rsidR="0092274E" w14:paraId="37F47716" w14:textId="1DC95074" w:rsidTr="001B78D0">
        <w:tc>
          <w:tcPr>
            <w:tcW w:w="3903" w:type="dxa"/>
            <w:gridSpan w:val="4"/>
          </w:tcPr>
          <w:p w14:paraId="617349F7" w14:textId="11DF3EF1" w:rsidR="0092274E" w:rsidRDefault="0092274E" w:rsidP="000349DB">
            <w:pPr>
              <w:rPr>
                <w:ins w:id="65" w:author="Jeffrey van der Kruit" w:date="2019-09-13T10:48:00Z"/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698" w:type="dxa"/>
          </w:tcPr>
          <w:p w14:paraId="4C415DD0" w14:textId="41BBECAC" w:rsidR="0092274E" w:rsidRDefault="0092274E" w:rsidP="000349DB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788" w:type="dxa"/>
          </w:tcPr>
          <w:p w14:paraId="02B8E136" w14:textId="635FFE96" w:rsidR="0092274E" w:rsidRDefault="0092274E" w:rsidP="000349DB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155" w:type="dxa"/>
          </w:tcPr>
          <w:p w14:paraId="24F7EF5A" w14:textId="77777777" w:rsidR="0092274E" w:rsidRDefault="0092274E" w:rsidP="00547AD0">
            <w:pPr>
              <w:jc w:val="center"/>
              <w:rPr>
                <w:ins w:id="66" w:author="Jeffrey van der Kruit" w:date="2019-09-13T10:43:00Z"/>
                <w:lang w:val="en-US"/>
              </w:rPr>
            </w:pPr>
          </w:p>
        </w:tc>
        <w:tc>
          <w:tcPr>
            <w:tcW w:w="571" w:type="dxa"/>
          </w:tcPr>
          <w:p w14:paraId="3351A59C" w14:textId="7C5A0828" w:rsidR="0092274E" w:rsidRDefault="0092274E" w:rsidP="00547AD0">
            <w:pPr>
              <w:jc w:val="center"/>
              <w:rPr>
                <w:ins w:id="67" w:author="Jeffrey van der Kruit" w:date="2019-09-13T10:43:00Z"/>
                <w:lang w:val="en-US"/>
              </w:rPr>
            </w:pPr>
          </w:p>
        </w:tc>
        <w:tc>
          <w:tcPr>
            <w:tcW w:w="1947" w:type="dxa"/>
            <w:gridSpan w:val="2"/>
          </w:tcPr>
          <w:p w14:paraId="4F203AE5" w14:textId="3130AC60" w:rsidR="0092274E" w:rsidRDefault="0092274E" w:rsidP="00547AD0">
            <w:pPr>
              <w:jc w:val="center"/>
              <w:rPr>
                <w:ins w:id="68" w:author="Jeffrey van der Kruit" w:date="2019-09-13T10:39:00Z"/>
                <w:lang w:val="en-US"/>
              </w:rPr>
              <w:pPrChange w:id="69" w:author="Jeffrey van der Kruit" w:date="2019-09-13T10:40:00Z">
                <w:pPr/>
              </w:pPrChange>
            </w:pPr>
            <w:r>
              <w:rPr>
                <w:lang w:val="en-US"/>
              </w:rPr>
              <w:t>Contact</w:t>
            </w:r>
          </w:p>
        </w:tc>
      </w:tr>
      <w:tr w:rsidR="0092274E" w14:paraId="6DB58319" w14:textId="22804B58" w:rsidTr="00F377E4">
        <w:tc>
          <w:tcPr>
            <w:tcW w:w="3903" w:type="dxa"/>
            <w:gridSpan w:val="4"/>
          </w:tcPr>
          <w:p w14:paraId="7C1AF9D3" w14:textId="2D53AFBE" w:rsidR="0092274E" w:rsidRDefault="0092274E" w:rsidP="00547AD0">
            <w:pPr>
              <w:rPr>
                <w:ins w:id="70" w:author="Jeffrey van der Kruit" w:date="2019-09-13T10:48:00Z"/>
                <w:lang w:val="en-US"/>
              </w:rPr>
            </w:pPr>
            <w:proofErr w:type="spellStart"/>
            <w:ins w:id="71" w:author="Jeffrey van der Kruit" w:date="2019-09-13T10:48:00Z">
              <w:r w:rsidRPr="00547AD0">
                <w:rPr>
                  <w:lang w:val="en-US"/>
                </w:rPr>
                <w:t>validateLoginForm</w:t>
              </w:r>
              <w:proofErr w:type="spellEnd"/>
            </w:ins>
          </w:p>
        </w:tc>
        <w:tc>
          <w:tcPr>
            <w:tcW w:w="698" w:type="dxa"/>
          </w:tcPr>
          <w:p w14:paraId="05806928" w14:textId="74437153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2514" w:type="dxa"/>
            <w:gridSpan w:val="3"/>
            <w:shd w:val="clear" w:color="auto" w:fill="FFFF00"/>
          </w:tcPr>
          <w:p w14:paraId="01C33571" w14:textId="1BAA5A06" w:rsidR="0092274E" w:rsidRDefault="0092274E" w:rsidP="00547AD0">
            <w:pPr>
              <w:jc w:val="center"/>
              <w:rPr>
                <w:ins w:id="72" w:author="Jeffrey van der Kruit" w:date="2019-09-13T10:43:00Z"/>
                <w:lang w:val="en-US"/>
              </w:rPr>
            </w:pPr>
            <w:ins w:id="73" w:author="Jeffrey van der Kruit" w:date="2019-09-13T10:42:00Z">
              <w:r>
                <w:rPr>
                  <w:lang w:val="en-US"/>
                </w:rPr>
                <w:t>Is data valid?</w:t>
              </w:r>
            </w:ins>
          </w:p>
        </w:tc>
        <w:tc>
          <w:tcPr>
            <w:tcW w:w="1947" w:type="dxa"/>
            <w:gridSpan w:val="2"/>
            <w:shd w:val="clear" w:color="auto" w:fill="FFFF00"/>
          </w:tcPr>
          <w:p w14:paraId="2ED734E1" w14:textId="5E4B1721" w:rsidR="0092274E" w:rsidRDefault="0092274E" w:rsidP="00547AD0">
            <w:pPr>
              <w:jc w:val="center"/>
              <w:rPr>
                <w:ins w:id="74" w:author="Jeffrey van der Kruit" w:date="2019-09-13T10:39:00Z"/>
                <w:lang w:val="en-US"/>
              </w:rPr>
              <w:pPrChange w:id="75" w:author="Jeffrey van der Kruit" w:date="2019-09-13T10:40:00Z">
                <w:pPr/>
              </w:pPrChange>
            </w:pPr>
            <w:ins w:id="76" w:author="Jeffrey van der Kruit" w:date="2019-09-13T10:42:00Z">
              <w:r>
                <w:rPr>
                  <w:lang w:val="en-US"/>
                </w:rPr>
                <w:t>Is data valid?</w:t>
              </w:r>
            </w:ins>
            <w:del w:id="77" w:author="Jeffrey van der Kruit" w:date="2019-09-13T10:42:00Z">
              <w:r w:rsidDel="007717F7">
                <w:rPr>
                  <w:lang w:val="en-US"/>
                </w:rPr>
                <w:delText>Data valid?</w:delText>
              </w:r>
            </w:del>
          </w:p>
        </w:tc>
      </w:tr>
      <w:tr w:rsidR="0092274E" w14:paraId="0364BD37" w14:textId="11146146" w:rsidTr="00181B46">
        <w:tc>
          <w:tcPr>
            <w:tcW w:w="3903" w:type="dxa"/>
            <w:gridSpan w:val="4"/>
            <w:shd w:val="clear" w:color="auto" w:fill="FFFF00"/>
          </w:tcPr>
          <w:p w14:paraId="3D99F622" w14:textId="0728104B" w:rsidR="0092274E" w:rsidRDefault="0092274E" w:rsidP="00547AD0">
            <w:pPr>
              <w:rPr>
                <w:ins w:id="78" w:author="Jeffrey van der Kruit" w:date="2019-09-13T10:48:00Z"/>
                <w:lang w:val="en-US"/>
              </w:rPr>
            </w:pPr>
            <w:ins w:id="79" w:author="Jeffrey van der Kruit" w:date="2019-09-13T10:48:00Z">
              <w:r>
                <w:rPr>
                  <w:lang w:val="en-US"/>
                </w:rPr>
                <w:t>Is data valid?</w:t>
              </w:r>
            </w:ins>
          </w:p>
        </w:tc>
        <w:tc>
          <w:tcPr>
            <w:tcW w:w="698" w:type="dxa"/>
          </w:tcPr>
          <w:p w14:paraId="4CD0B6B7" w14:textId="31EF1F8B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1943" w:type="dxa"/>
            <w:gridSpan w:val="2"/>
            <w:shd w:val="clear" w:color="auto" w:fill="FFFF00"/>
          </w:tcPr>
          <w:p w14:paraId="62E6B205" w14:textId="3F75CC34" w:rsidR="0092274E" w:rsidRDefault="0092274E" w:rsidP="00547AD0">
            <w:pPr>
              <w:rPr>
                <w:lang w:val="en-US"/>
              </w:rPr>
            </w:pPr>
            <w:ins w:id="80" w:author="Jeffrey van der Kruit" w:date="2019-09-13T10:42:00Z">
              <w:r>
                <w:rPr>
                  <w:lang w:val="en-US"/>
                </w:rPr>
                <w:t>True</w:t>
              </w:r>
            </w:ins>
          </w:p>
        </w:tc>
        <w:tc>
          <w:tcPr>
            <w:tcW w:w="571" w:type="dxa"/>
            <w:shd w:val="clear" w:color="auto" w:fill="FFFF00"/>
          </w:tcPr>
          <w:p w14:paraId="67873602" w14:textId="1A07A04B" w:rsidR="0092274E" w:rsidRDefault="0092274E" w:rsidP="00547AD0">
            <w:pPr>
              <w:rPr>
                <w:ins w:id="81" w:author="Jeffrey van der Kruit" w:date="2019-09-13T10:43:00Z"/>
                <w:lang w:val="en-US"/>
              </w:rPr>
            </w:pPr>
            <w:ins w:id="82" w:author="Jeffrey van der Kruit" w:date="2019-09-13T10:44:00Z">
              <w:r>
                <w:rPr>
                  <w:lang w:val="en-US"/>
                </w:rPr>
                <w:t>False</w:t>
              </w:r>
            </w:ins>
          </w:p>
        </w:tc>
        <w:tc>
          <w:tcPr>
            <w:tcW w:w="807" w:type="dxa"/>
            <w:shd w:val="clear" w:color="auto" w:fill="FFFF00"/>
          </w:tcPr>
          <w:p w14:paraId="22FC93BB" w14:textId="38E5EB78" w:rsidR="0092274E" w:rsidRDefault="0092274E" w:rsidP="00547AD0">
            <w:pPr>
              <w:rPr>
                <w:lang w:val="en-US"/>
              </w:rPr>
            </w:pPr>
            <w:ins w:id="83" w:author="Jeffrey van der Kruit" w:date="2019-09-13T10:39:00Z">
              <w:r>
                <w:rPr>
                  <w:lang w:val="en-US"/>
                </w:rPr>
                <w:t>True</w:t>
              </w:r>
            </w:ins>
          </w:p>
        </w:tc>
        <w:tc>
          <w:tcPr>
            <w:tcW w:w="1140" w:type="dxa"/>
            <w:shd w:val="clear" w:color="auto" w:fill="FFFF00"/>
          </w:tcPr>
          <w:p w14:paraId="55E4837C" w14:textId="072F898D" w:rsidR="0092274E" w:rsidRDefault="0092274E" w:rsidP="00547AD0">
            <w:pPr>
              <w:rPr>
                <w:ins w:id="84" w:author="Jeffrey van der Kruit" w:date="2019-09-13T10:39:00Z"/>
                <w:lang w:val="en-US"/>
              </w:rPr>
            </w:pPr>
            <w:ins w:id="85" w:author="Jeffrey van der Kruit" w:date="2019-09-13T10:39:00Z">
              <w:r>
                <w:rPr>
                  <w:lang w:val="en-US"/>
                </w:rPr>
                <w:t>False</w:t>
              </w:r>
            </w:ins>
          </w:p>
        </w:tc>
      </w:tr>
      <w:tr w:rsidR="0092274E" w14:paraId="0439DA35" w14:textId="77777777" w:rsidTr="0091142F">
        <w:tc>
          <w:tcPr>
            <w:tcW w:w="3358" w:type="dxa"/>
            <w:gridSpan w:val="3"/>
          </w:tcPr>
          <w:p w14:paraId="2DACD3C3" w14:textId="70E989A2" w:rsidR="0092274E" w:rsidRDefault="0092274E" w:rsidP="00547AD0">
            <w:pPr>
              <w:rPr>
                <w:ins w:id="86" w:author="Jeffrey van der Kruit" w:date="2019-09-13T10:50:00Z"/>
                <w:lang w:val="en-US"/>
              </w:rPr>
            </w:pPr>
            <w:r>
              <w:rPr>
                <w:lang w:val="en-US"/>
              </w:rPr>
              <w:lastRenderedPageBreak/>
              <w:t>true</w:t>
            </w:r>
          </w:p>
        </w:tc>
        <w:tc>
          <w:tcPr>
            <w:tcW w:w="545" w:type="dxa"/>
          </w:tcPr>
          <w:p w14:paraId="29A40067" w14:textId="11F6371B" w:rsidR="0092274E" w:rsidRDefault="0092274E" w:rsidP="00547AD0">
            <w:pPr>
              <w:rPr>
                <w:ins w:id="87" w:author="Jeffrey van der Kruit" w:date="2019-09-13T10:48:00Z"/>
                <w:lang w:val="en-US"/>
              </w:rPr>
            </w:pPr>
            <w:ins w:id="88" w:author="Jeffrey van der Kruit" w:date="2019-09-13T10:48:00Z">
              <w:r>
                <w:rPr>
                  <w:lang w:val="en-US"/>
                </w:rPr>
                <w:t>false</w:t>
              </w:r>
            </w:ins>
          </w:p>
        </w:tc>
        <w:tc>
          <w:tcPr>
            <w:tcW w:w="698" w:type="dxa"/>
          </w:tcPr>
          <w:p w14:paraId="309D8C10" w14:textId="568439A3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1943" w:type="dxa"/>
            <w:gridSpan w:val="2"/>
            <w:shd w:val="clear" w:color="auto" w:fill="FFFF00"/>
          </w:tcPr>
          <w:p w14:paraId="27131CB4" w14:textId="2B6FAAC9" w:rsidR="0092274E" w:rsidRDefault="0092274E" w:rsidP="00547A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Bestaat</w:t>
            </w:r>
            <w:proofErr w:type="spellEnd"/>
            <w:r>
              <w:rPr>
                <w:lang w:val="en-US"/>
              </w:rPr>
              <w:t xml:space="preserve"> email al?</w:t>
            </w:r>
          </w:p>
        </w:tc>
        <w:tc>
          <w:tcPr>
            <w:tcW w:w="571" w:type="dxa"/>
            <w:shd w:val="clear" w:color="auto" w:fill="FFFF00"/>
          </w:tcPr>
          <w:p w14:paraId="2340E588" w14:textId="77777777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807" w:type="dxa"/>
            <w:shd w:val="clear" w:color="auto" w:fill="FFFF00"/>
          </w:tcPr>
          <w:p w14:paraId="0BB25878" w14:textId="77777777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1140" w:type="dxa"/>
            <w:shd w:val="clear" w:color="auto" w:fill="FFFF00"/>
          </w:tcPr>
          <w:p w14:paraId="53F8A0B3" w14:textId="77777777" w:rsidR="0092274E" w:rsidRDefault="0092274E" w:rsidP="00547AD0">
            <w:pPr>
              <w:rPr>
                <w:lang w:val="en-US"/>
              </w:rPr>
            </w:pPr>
          </w:p>
        </w:tc>
      </w:tr>
      <w:tr w:rsidR="0092274E" w14:paraId="3347F3EE" w14:textId="77777777" w:rsidTr="0092274E">
        <w:tc>
          <w:tcPr>
            <w:tcW w:w="3358" w:type="dxa"/>
            <w:gridSpan w:val="3"/>
            <w:shd w:val="clear" w:color="auto" w:fill="FFFF00"/>
          </w:tcPr>
          <w:p w14:paraId="16F65805" w14:textId="11251B82" w:rsidR="0092274E" w:rsidRDefault="0092274E" w:rsidP="00547AD0">
            <w:pPr>
              <w:rPr>
                <w:ins w:id="89" w:author="Jeffrey van der Kruit" w:date="2019-09-13T10:50:00Z"/>
                <w:lang w:val="en-US"/>
              </w:rPr>
            </w:pPr>
            <w:ins w:id="90" w:author="Jeffrey van der Kruit" w:date="2019-09-13T10:50:00Z">
              <w:r>
                <w:rPr>
                  <w:lang w:val="en-US"/>
                </w:rPr>
                <w:t>Wat is de result?</w:t>
              </w:r>
            </w:ins>
          </w:p>
        </w:tc>
        <w:tc>
          <w:tcPr>
            <w:tcW w:w="545" w:type="dxa"/>
          </w:tcPr>
          <w:p w14:paraId="6911C786" w14:textId="5A44A838" w:rsidR="0092274E" w:rsidRDefault="0092274E" w:rsidP="00547AD0">
            <w:pPr>
              <w:rPr>
                <w:ins w:id="91" w:author="Jeffrey van der Kruit" w:date="2019-09-13T10:48:00Z"/>
                <w:lang w:val="en-US"/>
              </w:rPr>
            </w:pPr>
          </w:p>
        </w:tc>
        <w:tc>
          <w:tcPr>
            <w:tcW w:w="698" w:type="dxa"/>
          </w:tcPr>
          <w:p w14:paraId="43100254" w14:textId="13B02F43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788" w:type="dxa"/>
            <w:shd w:val="clear" w:color="auto" w:fill="FFFF00"/>
          </w:tcPr>
          <w:p w14:paraId="58363764" w14:textId="4558C636" w:rsidR="0092274E" w:rsidRDefault="0092274E" w:rsidP="00547AD0">
            <w:pPr>
              <w:rPr>
                <w:lang w:val="en-US"/>
              </w:rPr>
            </w:pPr>
            <w:ins w:id="92" w:author="Jeffrey van der Kruit" w:date="2019-09-13T10:45:00Z">
              <w:r>
                <w:rPr>
                  <w:lang w:val="en-US"/>
                </w:rPr>
                <w:t>True</w:t>
              </w:r>
            </w:ins>
          </w:p>
        </w:tc>
        <w:tc>
          <w:tcPr>
            <w:tcW w:w="1155" w:type="dxa"/>
            <w:shd w:val="clear" w:color="auto" w:fill="FFFF00"/>
          </w:tcPr>
          <w:p w14:paraId="3E4C282E" w14:textId="302D169A" w:rsidR="0092274E" w:rsidRPr="00547AD0" w:rsidRDefault="0092274E" w:rsidP="00547AD0">
            <w:pPr>
              <w:rPr>
                <w:ins w:id="93" w:author="Jeffrey van der Kruit" w:date="2019-09-13T10:43:00Z"/>
                <w:lang w:val="en-US"/>
              </w:rPr>
            </w:pPr>
            <w:ins w:id="94" w:author="Jeffrey van der Kruit" w:date="2019-09-13T10:45:00Z">
              <w:r>
                <w:rPr>
                  <w:lang w:val="en-US"/>
                </w:rPr>
                <w:t>false</w:t>
              </w:r>
            </w:ins>
          </w:p>
        </w:tc>
        <w:tc>
          <w:tcPr>
            <w:tcW w:w="571" w:type="dxa"/>
          </w:tcPr>
          <w:p w14:paraId="49BCD307" w14:textId="47485E08" w:rsidR="0092274E" w:rsidRPr="00547AD0" w:rsidRDefault="0092274E" w:rsidP="00547AD0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32F7EBB1" w14:textId="3A8043DE" w:rsidR="0092274E" w:rsidRDefault="0092274E" w:rsidP="00547AD0">
            <w:pPr>
              <w:rPr>
                <w:lang w:val="en-US"/>
              </w:rPr>
            </w:pPr>
            <w:del w:id="95" w:author="Jeffrey van der Kruit" w:date="2019-09-13T11:12:00Z">
              <w:r w:rsidRPr="00547AD0" w:rsidDel="000E7776">
                <w:rPr>
                  <w:lang w:val="en-US"/>
                </w:rPr>
                <w:delText>$page = 'thanks';</w:delText>
              </w:r>
            </w:del>
          </w:p>
        </w:tc>
        <w:tc>
          <w:tcPr>
            <w:tcW w:w="1140" w:type="dxa"/>
          </w:tcPr>
          <w:p w14:paraId="6C19C282" w14:textId="65B87F60" w:rsidR="0092274E" w:rsidRDefault="0092274E" w:rsidP="00547AD0">
            <w:pPr>
              <w:rPr>
                <w:lang w:val="en-US"/>
              </w:rPr>
            </w:pPr>
            <w:del w:id="96" w:author="Jeffrey van der Kruit" w:date="2019-09-13T11:12:00Z">
              <w:r w:rsidRPr="00547AD0" w:rsidDel="000E7776">
                <w:rPr>
                  <w:lang w:val="en-US"/>
                </w:rPr>
                <w:delText>$data['page'] = $page;</w:delText>
              </w:r>
            </w:del>
          </w:p>
        </w:tc>
      </w:tr>
      <w:tr w:rsidR="0092274E" w14:paraId="6409B130" w14:textId="77777777" w:rsidTr="0092274E">
        <w:tc>
          <w:tcPr>
            <w:tcW w:w="1148" w:type="dxa"/>
            <w:shd w:val="clear" w:color="auto" w:fill="FFFF00"/>
          </w:tcPr>
          <w:p w14:paraId="337A1842" w14:textId="6FB0F644" w:rsidR="0092274E" w:rsidRDefault="0092274E" w:rsidP="00547AD0">
            <w:pPr>
              <w:rPr>
                <w:lang w:val="en-US"/>
              </w:rPr>
            </w:pPr>
            <w:ins w:id="97" w:author="Jeffrey van der Kruit" w:date="2019-09-13T10:51:00Z">
              <w:r>
                <w:rPr>
                  <w:lang w:val="en-US"/>
                </w:rPr>
                <w:t>UNKNOWN</w:t>
              </w:r>
            </w:ins>
          </w:p>
        </w:tc>
        <w:tc>
          <w:tcPr>
            <w:tcW w:w="1327" w:type="dxa"/>
            <w:shd w:val="clear" w:color="auto" w:fill="FFFF00"/>
          </w:tcPr>
          <w:p w14:paraId="34BB4269" w14:textId="423AF545" w:rsidR="0092274E" w:rsidRDefault="0092274E" w:rsidP="00547AD0">
            <w:pPr>
              <w:rPr>
                <w:ins w:id="98" w:author="Jeffrey van der Kruit" w:date="2019-09-13T10:51:00Z"/>
                <w:lang w:val="en-US"/>
              </w:rPr>
            </w:pPr>
            <w:ins w:id="99" w:author="Jeffrey van der Kruit" w:date="2019-09-13T10:51:00Z">
              <w:r>
                <w:rPr>
                  <w:lang w:val="en-US"/>
                </w:rPr>
                <w:t>WRONG PASSWORD</w:t>
              </w:r>
            </w:ins>
          </w:p>
        </w:tc>
        <w:tc>
          <w:tcPr>
            <w:tcW w:w="883" w:type="dxa"/>
            <w:shd w:val="clear" w:color="auto" w:fill="FFFF00"/>
          </w:tcPr>
          <w:p w14:paraId="7C89CCC0" w14:textId="3862A65F" w:rsidR="0092274E" w:rsidRDefault="0092274E" w:rsidP="00547AD0">
            <w:pPr>
              <w:rPr>
                <w:ins w:id="100" w:author="Jeffrey van der Kruit" w:date="2019-09-13T10:50:00Z"/>
                <w:lang w:val="en-US"/>
              </w:rPr>
            </w:pPr>
            <w:ins w:id="101" w:author="Jeffrey van der Kruit" w:date="2019-09-13T10:51:00Z">
              <w:r>
                <w:rPr>
                  <w:lang w:val="en-US"/>
                </w:rPr>
                <w:t>OK</w:t>
              </w:r>
            </w:ins>
          </w:p>
        </w:tc>
        <w:tc>
          <w:tcPr>
            <w:tcW w:w="545" w:type="dxa"/>
          </w:tcPr>
          <w:p w14:paraId="72CF8387" w14:textId="039B6BF8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698" w:type="dxa"/>
          </w:tcPr>
          <w:p w14:paraId="6E01622F" w14:textId="6A2043A2" w:rsidR="0092274E" w:rsidRDefault="0092274E" w:rsidP="00547AD0">
            <w:pPr>
              <w:rPr>
                <w:lang w:val="en-US"/>
              </w:rPr>
            </w:pPr>
          </w:p>
        </w:tc>
        <w:tc>
          <w:tcPr>
            <w:tcW w:w="788" w:type="dxa"/>
          </w:tcPr>
          <w:p w14:paraId="4620867B" w14:textId="20536617" w:rsidR="0092274E" w:rsidRDefault="0092274E" w:rsidP="00547AD0">
            <w:pPr>
              <w:rPr>
                <w:lang w:val="en-US"/>
              </w:rPr>
            </w:pPr>
            <w:del w:id="102" w:author="Jeffrey van der Kruit" w:date="2019-09-13T11:12:00Z">
              <w:r w:rsidDel="000E7776">
                <w:rPr>
                  <w:lang w:val="en-US"/>
                </w:rPr>
                <w:delText>Email in use</w:delText>
              </w:r>
            </w:del>
          </w:p>
        </w:tc>
        <w:tc>
          <w:tcPr>
            <w:tcW w:w="1155" w:type="dxa"/>
          </w:tcPr>
          <w:p w14:paraId="68D3FB9E" w14:textId="6C2EB6F2" w:rsidR="0092274E" w:rsidRPr="00547AD0" w:rsidRDefault="0092274E" w:rsidP="00547AD0">
            <w:pPr>
              <w:rPr>
                <w:lang w:val="en-US"/>
              </w:rPr>
            </w:pPr>
            <w:proofErr w:type="spellStart"/>
            <w:r w:rsidRPr="00547AD0">
              <w:rPr>
                <w:lang w:val="en-US"/>
              </w:rPr>
              <w:t>writeRegister</w:t>
            </w:r>
            <w:proofErr w:type="spellEnd"/>
            <w:r>
              <w:rPr>
                <w:lang w:val="en-US"/>
              </w:rPr>
              <w:br/>
            </w:r>
            <w:del w:id="103" w:author="Jeffrey van der Kruit" w:date="2019-09-13T11:12:00Z">
              <w:r w:rsidDel="000E7776">
                <w:rPr>
                  <w:lang w:val="en-US"/>
                </w:rPr>
                <w:delText>$page = ‘login’</w:delText>
              </w:r>
            </w:del>
          </w:p>
        </w:tc>
        <w:tc>
          <w:tcPr>
            <w:tcW w:w="571" w:type="dxa"/>
          </w:tcPr>
          <w:p w14:paraId="2768BB8F" w14:textId="77777777" w:rsidR="0092274E" w:rsidRPr="00547AD0" w:rsidRDefault="0092274E" w:rsidP="00547AD0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77F02AA6" w14:textId="77777777" w:rsidR="0092274E" w:rsidRPr="00547AD0" w:rsidRDefault="0092274E" w:rsidP="00547AD0">
            <w:pPr>
              <w:rPr>
                <w:lang w:val="en-US"/>
              </w:rPr>
            </w:pPr>
          </w:p>
        </w:tc>
        <w:tc>
          <w:tcPr>
            <w:tcW w:w="1140" w:type="dxa"/>
          </w:tcPr>
          <w:p w14:paraId="53A10A01" w14:textId="77777777" w:rsidR="0092274E" w:rsidRPr="00547AD0" w:rsidRDefault="0092274E" w:rsidP="00547AD0">
            <w:pPr>
              <w:rPr>
                <w:lang w:val="en-US"/>
              </w:rPr>
            </w:pPr>
          </w:p>
        </w:tc>
      </w:tr>
      <w:tr w:rsidR="000E7776" w14:paraId="7D603A0A" w14:textId="77777777" w:rsidTr="0092274E">
        <w:trPr>
          <w:ins w:id="104" w:author="Jeffrey van der Kruit" w:date="2019-09-13T10:51:00Z"/>
        </w:trPr>
        <w:tc>
          <w:tcPr>
            <w:tcW w:w="1148" w:type="dxa"/>
          </w:tcPr>
          <w:p w14:paraId="71F56F9B" w14:textId="50C2916A" w:rsidR="0092274E" w:rsidRDefault="0092274E" w:rsidP="00547AD0">
            <w:pPr>
              <w:rPr>
                <w:ins w:id="105" w:author="Jeffrey van der Kruit" w:date="2019-09-13T10:51:00Z"/>
                <w:lang w:val="en-US"/>
              </w:rPr>
            </w:pPr>
          </w:p>
        </w:tc>
        <w:tc>
          <w:tcPr>
            <w:tcW w:w="1327" w:type="dxa"/>
          </w:tcPr>
          <w:p w14:paraId="6FC77349" w14:textId="1B204DDA" w:rsidR="0092274E" w:rsidRDefault="0092274E" w:rsidP="00547AD0">
            <w:pPr>
              <w:rPr>
                <w:ins w:id="106" w:author="Jeffrey van der Kruit" w:date="2019-09-13T10:51:00Z"/>
                <w:lang w:val="en-US"/>
              </w:rPr>
            </w:pPr>
          </w:p>
        </w:tc>
        <w:tc>
          <w:tcPr>
            <w:tcW w:w="883" w:type="dxa"/>
          </w:tcPr>
          <w:p w14:paraId="1B484795" w14:textId="53C89FF3" w:rsidR="0092274E" w:rsidRDefault="0092274E" w:rsidP="00547AD0">
            <w:pPr>
              <w:rPr>
                <w:ins w:id="107" w:author="Jeffrey van der Kruit" w:date="2019-09-13T10:54:00Z"/>
                <w:lang w:val="en-US"/>
              </w:rPr>
            </w:pPr>
            <w:proofErr w:type="spellStart"/>
            <w:ins w:id="108" w:author="Jeffrey van der Kruit" w:date="2019-09-13T10:54:00Z">
              <w:r w:rsidRPr="0092274E">
                <w:rPr>
                  <w:lang w:val="en-US"/>
                </w:rPr>
                <w:t>loginUser</w:t>
              </w:r>
              <w:proofErr w:type="spellEnd"/>
            </w:ins>
          </w:p>
          <w:p w14:paraId="519E999A" w14:textId="5B03CA91" w:rsidR="0092274E" w:rsidRDefault="0092274E" w:rsidP="00547AD0">
            <w:pPr>
              <w:rPr>
                <w:ins w:id="109" w:author="Jeffrey van der Kruit" w:date="2019-09-13T10:51:00Z"/>
                <w:lang w:val="en-US"/>
              </w:rPr>
            </w:pPr>
          </w:p>
        </w:tc>
        <w:tc>
          <w:tcPr>
            <w:tcW w:w="545" w:type="dxa"/>
          </w:tcPr>
          <w:p w14:paraId="4C7779F1" w14:textId="77777777" w:rsidR="0092274E" w:rsidRDefault="0092274E" w:rsidP="00547AD0">
            <w:pPr>
              <w:rPr>
                <w:ins w:id="110" w:author="Jeffrey van der Kruit" w:date="2019-09-13T10:51:00Z"/>
                <w:lang w:val="en-US"/>
              </w:rPr>
            </w:pPr>
          </w:p>
        </w:tc>
        <w:tc>
          <w:tcPr>
            <w:tcW w:w="698" w:type="dxa"/>
          </w:tcPr>
          <w:p w14:paraId="1E8DF9F4" w14:textId="77777777" w:rsidR="0092274E" w:rsidRDefault="0092274E" w:rsidP="00547AD0">
            <w:pPr>
              <w:rPr>
                <w:ins w:id="111" w:author="Jeffrey van der Kruit" w:date="2019-09-13T10:51:00Z"/>
                <w:lang w:val="en-US"/>
              </w:rPr>
            </w:pPr>
          </w:p>
        </w:tc>
        <w:tc>
          <w:tcPr>
            <w:tcW w:w="788" w:type="dxa"/>
          </w:tcPr>
          <w:p w14:paraId="47BAD298" w14:textId="77777777" w:rsidR="0092274E" w:rsidRDefault="0092274E" w:rsidP="00547AD0">
            <w:pPr>
              <w:rPr>
                <w:ins w:id="112" w:author="Jeffrey van der Kruit" w:date="2019-09-13T10:51:00Z"/>
                <w:lang w:val="en-US"/>
              </w:rPr>
            </w:pPr>
          </w:p>
        </w:tc>
        <w:tc>
          <w:tcPr>
            <w:tcW w:w="1155" w:type="dxa"/>
          </w:tcPr>
          <w:p w14:paraId="652DD999" w14:textId="77777777" w:rsidR="0092274E" w:rsidRPr="00547AD0" w:rsidRDefault="0092274E" w:rsidP="00547AD0">
            <w:pPr>
              <w:rPr>
                <w:ins w:id="113" w:author="Jeffrey van der Kruit" w:date="2019-09-13T10:51:00Z"/>
                <w:lang w:val="en-US"/>
              </w:rPr>
            </w:pPr>
          </w:p>
        </w:tc>
        <w:tc>
          <w:tcPr>
            <w:tcW w:w="571" w:type="dxa"/>
          </w:tcPr>
          <w:p w14:paraId="2B01AE41" w14:textId="77777777" w:rsidR="0092274E" w:rsidRPr="00547AD0" w:rsidRDefault="0092274E" w:rsidP="00547AD0">
            <w:pPr>
              <w:rPr>
                <w:ins w:id="114" w:author="Jeffrey van der Kruit" w:date="2019-09-13T10:51:00Z"/>
                <w:lang w:val="en-US"/>
              </w:rPr>
            </w:pPr>
          </w:p>
        </w:tc>
        <w:tc>
          <w:tcPr>
            <w:tcW w:w="807" w:type="dxa"/>
          </w:tcPr>
          <w:p w14:paraId="7A86CE20" w14:textId="77777777" w:rsidR="0092274E" w:rsidRPr="00547AD0" w:rsidRDefault="0092274E" w:rsidP="00547AD0">
            <w:pPr>
              <w:rPr>
                <w:ins w:id="115" w:author="Jeffrey van der Kruit" w:date="2019-09-13T10:51:00Z"/>
                <w:lang w:val="en-US"/>
              </w:rPr>
            </w:pPr>
          </w:p>
        </w:tc>
        <w:tc>
          <w:tcPr>
            <w:tcW w:w="1140" w:type="dxa"/>
          </w:tcPr>
          <w:p w14:paraId="209E8BA7" w14:textId="77777777" w:rsidR="0092274E" w:rsidRPr="00547AD0" w:rsidRDefault="0092274E" w:rsidP="00547AD0">
            <w:pPr>
              <w:rPr>
                <w:ins w:id="116" w:author="Jeffrey van der Kruit" w:date="2019-09-13T10:51:00Z"/>
                <w:lang w:val="en-US"/>
              </w:rPr>
            </w:pPr>
          </w:p>
        </w:tc>
      </w:tr>
    </w:tbl>
    <w:p w14:paraId="0BC3A33E" w14:textId="77777777" w:rsidR="0063491D" w:rsidRPr="007808A3" w:rsidRDefault="0063491D" w:rsidP="000349DB">
      <w:pPr>
        <w:rPr>
          <w:lang w:val="en-US"/>
          <w:rPrChange w:id="117" w:author="Jeffrey van der Kruit" w:date="2019-09-13T10:05:00Z">
            <w:rPr/>
          </w:rPrChange>
        </w:rPr>
      </w:pPr>
    </w:p>
    <w:p w14:paraId="607E216C" w14:textId="0E402E02" w:rsidR="00E72851" w:rsidRDefault="00E72851" w:rsidP="000349DB">
      <w:r>
        <w:t xml:space="preserve">PSD: </w:t>
      </w:r>
      <w:proofErr w:type="spellStart"/>
      <w:r>
        <w:t>showResponsePage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851" w14:paraId="0E2804C5" w14:textId="77777777" w:rsidTr="003023E0">
        <w:tc>
          <w:tcPr>
            <w:tcW w:w="9062" w:type="dxa"/>
          </w:tcPr>
          <w:p w14:paraId="5F4250F1" w14:textId="2BD007B2" w:rsidR="00E72851" w:rsidRDefault="00EC75A7" w:rsidP="003023E0">
            <w:proofErr w:type="spellStart"/>
            <w:r w:rsidRPr="00EC75A7">
              <w:t>beginDocument</w:t>
            </w:r>
            <w:proofErr w:type="spellEnd"/>
          </w:p>
        </w:tc>
      </w:tr>
      <w:tr w:rsidR="00E72851" w14:paraId="64B2B437" w14:textId="77777777" w:rsidTr="003023E0">
        <w:tc>
          <w:tcPr>
            <w:tcW w:w="9062" w:type="dxa"/>
          </w:tcPr>
          <w:p w14:paraId="304BBD87" w14:textId="4E0A42AB" w:rsidR="00E72851" w:rsidRDefault="00EC75A7" w:rsidP="003023E0">
            <w:proofErr w:type="spellStart"/>
            <w:r w:rsidRPr="00EC75A7">
              <w:t>ShowHead</w:t>
            </w:r>
            <w:proofErr w:type="spellEnd"/>
          </w:p>
        </w:tc>
      </w:tr>
      <w:tr w:rsidR="00EC75A7" w14:paraId="3B322DCE" w14:textId="77777777" w:rsidTr="003023E0">
        <w:tc>
          <w:tcPr>
            <w:tcW w:w="9062" w:type="dxa"/>
          </w:tcPr>
          <w:p w14:paraId="47845809" w14:textId="7EA53A71" w:rsidR="00EC75A7" w:rsidRPr="00EC75A7" w:rsidRDefault="00EC75A7" w:rsidP="003023E0">
            <w:proofErr w:type="spellStart"/>
            <w:r w:rsidRPr="00EC75A7">
              <w:t>showBody</w:t>
            </w:r>
            <w:proofErr w:type="spellEnd"/>
          </w:p>
        </w:tc>
      </w:tr>
      <w:tr w:rsidR="00EC75A7" w14:paraId="3B39E369" w14:textId="77777777" w:rsidTr="003023E0">
        <w:tc>
          <w:tcPr>
            <w:tcW w:w="9062" w:type="dxa"/>
          </w:tcPr>
          <w:p w14:paraId="19DFD6A3" w14:textId="5BF399D4" w:rsidR="00EC75A7" w:rsidRPr="00EC75A7" w:rsidRDefault="00EC75A7" w:rsidP="003023E0">
            <w:proofErr w:type="spellStart"/>
            <w:r w:rsidRPr="00EC75A7">
              <w:t>endDocument</w:t>
            </w:r>
            <w:proofErr w:type="spellEnd"/>
          </w:p>
        </w:tc>
      </w:tr>
    </w:tbl>
    <w:p w14:paraId="00FA0A26" w14:textId="77777777" w:rsidR="00E72851" w:rsidRDefault="00E72851" w:rsidP="000349DB"/>
    <w:p w14:paraId="2CB1002B" w14:textId="13640A48" w:rsidR="00E72851" w:rsidRDefault="00E72851" w:rsidP="000349DB">
      <w:r>
        <w:t xml:space="preserve">PSD: </w:t>
      </w:r>
      <w:proofErr w:type="spellStart"/>
      <w:r>
        <w:t>showBody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851" w14:paraId="42CF6461" w14:textId="77777777" w:rsidTr="003023E0">
        <w:tc>
          <w:tcPr>
            <w:tcW w:w="9062" w:type="dxa"/>
          </w:tcPr>
          <w:p w14:paraId="7A770388" w14:textId="3BC39F15" w:rsidR="00E72851" w:rsidRDefault="00EC75A7" w:rsidP="003023E0">
            <w:proofErr w:type="spellStart"/>
            <w:r w:rsidRPr="00EC75A7">
              <w:t>showHeader</w:t>
            </w:r>
            <w:proofErr w:type="spellEnd"/>
          </w:p>
        </w:tc>
      </w:tr>
      <w:tr w:rsidR="00E72851" w14:paraId="30E89CC0" w14:textId="77777777" w:rsidTr="003023E0">
        <w:tc>
          <w:tcPr>
            <w:tcW w:w="9062" w:type="dxa"/>
          </w:tcPr>
          <w:p w14:paraId="294AAD57" w14:textId="5C222231" w:rsidR="00E72851" w:rsidRDefault="00EC75A7" w:rsidP="003023E0">
            <w:proofErr w:type="spellStart"/>
            <w:r w:rsidRPr="00EC75A7">
              <w:t>showMenu</w:t>
            </w:r>
            <w:proofErr w:type="spellEnd"/>
          </w:p>
        </w:tc>
      </w:tr>
      <w:tr w:rsidR="00EC75A7" w14:paraId="2420AB05" w14:textId="77777777" w:rsidTr="003023E0">
        <w:tc>
          <w:tcPr>
            <w:tcW w:w="9062" w:type="dxa"/>
          </w:tcPr>
          <w:p w14:paraId="59A4D8DE" w14:textId="6D16AB99" w:rsidR="00EC75A7" w:rsidRPr="00EC75A7" w:rsidRDefault="00EC75A7" w:rsidP="003023E0">
            <w:proofErr w:type="spellStart"/>
            <w:r w:rsidRPr="00EC75A7">
              <w:t>showContent</w:t>
            </w:r>
            <w:proofErr w:type="spellEnd"/>
          </w:p>
        </w:tc>
      </w:tr>
      <w:tr w:rsidR="00EC75A7" w14:paraId="37E06D12" w14:textId="77777777" w:rsidTr="003023E0">
        <w:tc>
          <w:tcPr>
            <w:tcW w:w="9062" w:type="dxa"/>
          </w:tcPr>
          <w:p w14:paraId="4174C618" w14:textId="29A42842" w:rsidR="00EC75A7" w:rsidRPr="00EC75A7" w:rsidRDefault="00EC75A7" w:rsidP="003023E0">
            <w:proofErr w:type="spellStart"/>
            <w:r w:rsidRPr="00EC75A7">
              <w:t>showFooter</w:t>
            </w:r>
            <w:proofErr w:type="spellEnd"/>
          </w:p>
        </w:tc>
      </w:tr>
    </w:tbl>
    <w:p w14:paraId="34F612F7" w14:textId="5FFC16C0" w:rsidR="00E72851" w:rsidRDefault="00E72851" w:rsidP="000349DB">
      <w:pPr>
        <w:rPr>
          <w:ins w:id="118" w:author="Jeffrey van der Kruit" w:date="2019-09-13T11:02:00Z"/>
        </w:rPr>
      </w:pPr>
    </w:p>
    <w:p w14:paraId="2BF0DA84" w14:textId="0D96F4CB" w:rsidR="007B6B47" w:rsidRDefault="007B6B47" w:rsidP="007B6B47">
      <w:pPr>
        <w:rPr>
          <w:ins w:id="119" w:author="Jeffrey van der Kruit" w:date="2019-09-13T11:02:00Z"/>
        </w:rPr>
      </w:pPr>
      <w:ins w:id="120" w:author="Jeffrey van der Kruit" w:date="2019-09-13T11:02:00Z">
        <w:r>
          <w:t xml:space="preserve">PSD: </w:t>
        </w:r>
        <w:proofErr w:type="spellStart"/>
        <w:r>
          <w:t>showHeade</w:t>
        </w:r>
      </w:ins>
      <w:ins w:id="121" w:author="Jeffrey van der Kruit" w:date="2019-09-13T11:03:00Z">
        <w:r>
          <w:t>r</w:t>
        </w:r>
      </w:ins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6B47" w14:paraId="3FE59EE0" w14:textId="77777777" w:rsidTr="00331561">
        <w:trPr>
          <w:ins w:id="122" w:author="Jeffrey van der Kruit" w:date="2019-09-13T11:02:00Z"/>
        </w:trPr>
        <w:tc>
          <w:tcPr>
            <w:tcW w:w="9062" w:type="dxa"/>
          </w:tcPr>
          <w:p w14:paraId="51FBB1EC" w14:textId="0E6FC16C" w:rsidR="007B6B47" w:rsidRDefault="007B6B47" w:rsidP="00331561">
            <w:pPr>
              <w:rPr>
                <w:ins w:id="123" w:author="Jeffrey van der Kruit" w:date="2019-09-13T11:02:00Z"/>
              </w:rPr>
            </w:pPr>
            <w:proofErr w:type="spellStart"/>
            <w:ins w:id="124" w:author="Jeffrey van der Kruit" w:date="2019-09-13T11:03:00Z">
              <w:r>
                <w:t>isLogedIn</w:t>
              </w:r>
            </w:ins>
            <w:proofErr w:type="spellEnd"/>
          </w:p>
        </w:tc>
      </w:tr>
    </w:tbl>
    <w:p w14:paraId="6501A83A" w14:textId="705C0F4B" w:rsidR="007B6B47" w:rsidRDefault="007B6B47" w:rsidP="000349DB">
      <w:pPr>
        <w:rPr>
          <w:ins w:id="125" w:author="Jeffrey van der Kruit" w:date="2019-09-13T11:03:00Z"/>
        </w:rPr>
      </w:pPr>
    </w:p>
    <w:p w14:paraId="69D9BA2E" w14:textId="03EE658B" w:rsidR="007B6B47" w:rsidRDefault="007B6B47" w:rsidP="007B6B47">
      <w:pPr>
        <w:rPr>
          <w:ins w:id="126" w:author="Jeffrey van der Kruit" w:date="2019-09-13T11:03:00Z"/>
        </w:rPr>
      </w:pPr>
      <w:ins w:id="127" w:author="Jeffrey van der Kruit" w:date="2019-09-13T11:03:00Z">
        <w:r>
          <w:t xml:space="preserve">PSD: </w:t>
        </w:r>
        <w:proofErr w:type="spellStart"/>
        <w:r w:rsidRPr="007B6B47">
          <w:t>showLoginRegister</w:t>
        </w:r>
        <w:proofErr w:type="spellEnd"/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6B47" w14:paraId="004E1CD2" w14:textId="77777777" w:rsidTr="00331561">
        <w:trPr>
          <w:ins w:id="128" w:author="Jeffrey van der Kruit" w:date="2019-09-13T11:03:00Z"/>
        </w:trPr>
        <w:tc>
          <w:tcPr>
            <w:tcW w:w="9062" w:type="dxa"/>
          </w:tcPr>
          <w:p w14:paraId="60C85412" w14:textId="55B11C72" w:rsidR="007B6B47" w:rsidRDefault="007B6B47" w:rsidP="00331561">
            <w:pPr>
              <w:rPr>
                <w:ins w:id="129" w:author="Jeffrey van der Kruit" w:date="2019-09-13T11:03:00Z"/>
              </w:rPr>
            </w:pPr>
            <w:proofErr w:type="spellStart"/>
            <w:ins w:id="130" w:author="Jeffrey van der Kruit" w:date="2019-09-13T11:03:00Z">
              <w:r>
                <w:t>isLogedIn</w:t>
              </w:r>
              <w:proofErr w:type="spellEnd"/>
            </w:ins>
          </w:p>
        </w:tc>
      </w:tr>
      <w:tr w:rsidR="007B6B47" w14:paraId="7BBEE837" w14:textId="77777777" w:rsidTr="00331561">
        <w:trPr>
          <w:ins w:id="131" w:author="Jeffrey van der Kruit" w:date="2019-09-13T11:03:00Z"/>
        </w:trPr>
        <w:tc>
          <w:tcPr>
            <w:tcW w:w="9062" w:type="dxa"/>
          </w:tcPr>
          <w:p w14:paraId="5DD97DE0" w14:textId="4CCF37F0" w:rsidR="007B6B47" w:rsidRDefault="007B6B47" w:rsidP="00331561">
            <w:pPr>
              <w:rPr>
                <w:ins w:id="132" w:author="Jeffrey van der Kruit" w:date="2019-09-13T11:03:00Z"/>
              </w:rPr>
            </w:pPr>
            <w:proofErr w:type="spellStart"/>
            <w:ins w:id="133" w:author="Jeffrey van der Kruit" w:date="2019-09-13T11:03:00Z">
              <w:r w:rsidRPr="007B6B47">
                <w:t>getLoggedInUser</w:t>
              </w:r>
              <w:proofErr w:type="spellEnd"/>
            </w:ins>
          </w:p>
        </w:tc>
      </w:tr>
    </w:tbl>
    <w:p w14:paraId="16C39FE4" w14:textId="60542C4A" w:rsidR="007B6B47" w:rsidRDefault="007B6B47" w:rsidP="000349DB">
      <w:pPr>
        <w:rPr>
          <w:ins w:id="134" w:author="Jeffrey van der Kruit" w:date="2019-09-13T11:03:00Z"/>
        </w:rPr>
      </w:pPr>
    </w:p>
    <w:p w14:paraId="20378B64" w14:textId="56F8BF71" w:rsidR="007B6B47" w:rsidRDefault="007B6B47" w:rsidP="007B6B47">
      <w:pPr>
        <w:rPr>
          <w:ins w:id="135" w:author="Jeffrey van der Kruit" w:date="2019-09-13T11:03:00Z"/>
        </w:rPr>
      </w:pPr>
      <w:ins w:id="136" w:author="Jeffrey van der Kruit" w:date="2019-09-13T11:03:00Z">
        <w:r>
          <w:t xml:space="preserve">PSD: </w:t>
        </w:r>
      </w:ins>
      <w:proofErr w:type="spellStart"/>
      <w:ins w:id="137" w:author="Jeffrey van der Kruit" w:date="2019-09-13T11:04:00Z">
        <w:r w:rsidRPr="007B6B47">
          <w:t>showMenu</w:t>
        </w:r>
      </w:ins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6B47" w14:paraId="15BC807D" w14:textId="77777777" w:rsidTr="00331561">
        <w:trPr>
          <w:ins w:id="138" w:author="Jeffrey van der Kruit" w:date="2019-09-13T11:03:00Z"/>
        </w:trPr>
        <w:tc>
          <w:tcPr>
            <w:tcW w:w="9062" w:type="dxa"/>
          </w:tcPr>
          <w:p w14:paraId="0DEB44D6" w14:textId="4AA1BD83" w:rsidR="007B6B47" w:rsidRDefault="007B6B47" w:rsidP="00331561">
            <w:pPr>
              <w:rPr>
                <w:ins w:id="139" w:author="Jeffrey van der Kruit" w:date="2019-09-13T11:03:00Z"/>
              </w:rPr>
            </w:pPr>
            <w:proofErr w:type="spellStart"/>
            <w:ins w:id="140" w:author="Jeffrey van der Kruit" w:date="2019-09-13T11:04:00Z">
              <w:r w:rsidRPr="007B6B47">
                <w:t>showLoginRegister</w:t>
              </w:r>
            </w:ins>
            <w:proofErr w:type="spellEnd"/>
          </w:p>
        </w:tc>
      </w:tr>
    </w:tbl>
    <w:p w14:paraId="18340F31" w14:textId="77777777" w:rsidR="007B6B47" w:rsidRDefault="007B6B47" w:rsidP="000349DB"/>
    <w:p w14:paraId="40DFFB4D" w14:textId="7B43059D" w:rsidR="00EC75A7" w:rsidRDefault="00EC75A7" w:rsidP="00EC75A7">
      <w:r>
        <w:t xml:space="preserve">PSD: </w:t>
      </w:r>
      <w:proofErr w:type="spellStart"/>
      <w:r>
        <w:t>showContent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4"/>
        <w:gridCol w:w="1301"/>
        <w:gridCol w:w="2412"/>
        <w:gridCol w:w="903"/>
        <w:gridCol w:w="1101"/>
        <w:gridCol w:w="1257"/>
        <w:gridCol w:w="794"/>
        <w:tblGridChange w:id="141">
          <w:tblGrid>
            <w:gridCol w:w="1294"/>
            <w:gridCol w:w="1301"/>
            <w:gridCol w:w="2412"/>
            <w:gridCol w:w="903"/>
            <w:gridCol w:w="1101"/>
            <w:gridCol w:w="1257"/>
            <w:gridCol w:w="794"/>
          </w:tblGrid>
        </w:tblGridChange>
      </w:tblGrid>
      <w:tr w:rsidR="007B6B47" w14:paraId="23D3A7F7" w14:textId="6A9475AB" w:rsidTr="002402F7">
        <w:tc>
          <w:tcPr>
            <w:tcW w:w="9062" w:type="dxa"/>
            <w:gridSpan w:val="7"/>
            <w:shd w:val="clear" w:color="auto" w:fill="FFFF00"/>
          </w:tcPr>
          <w:p w14:paraId="5C731329" w14:textId="05ECE4AD" w:rsidR="007B6B47" w:rsidRPr="00EC75A7" w:rsidRDefault="007B6B47" w:rsidP="000E7776">
            <w:pPr>
              <w:jc w:val="center"/>
              <w:pPrChange w:id="142" w:author="Jeffrey van der Kruit" w:date="2019-09-13T11:14:00Z">
                <w:pPr/>
              </w:pPrChange>
            </w:pPr>
            <w:r>
              <w:t>Page?</w:t>
            </w:r>
          </w:p>
        </w:tc>
      </w:tr>
      <w:tr w:rsidR="007B6B47" w14:paraId="5EC3A381" w14:textId="45B2F744" w:rsidTr="007B6B47">
        <w:tc>
          <w:tcPr>
            <w:tcW w:w="1644" w:type="dxa"/>
          </w:tcPr>
          <w:p w14:paraId="09DF837A" w14:textId="3DCCFEBB" w:rsidR="007B6B47" w:rsidRDefault="007B6B47" w:rsidP="003023E0">
            <w:r>
              <w:t>home</w:t>
            </w:r>
          </w:p>
        </w:tc>
        <w:tc>
          <w:tcPr>
            <w:tcW w:w="1609" w:type="dxa"/>
          </w:tcPr>
          <w:p w14:paraId="55A32ECB" w14:textId="55C84F0B" w:rsidR="007B6B47" w:rsidRPr="00EC75A7" w:rsidRDefault="007B6B47" w:rsidP="003023E0">
            <w:proofErr w:type="spellStart"/>
            <w:r>
              <w:t>About</w:t>
            </w:r>
            <w:proofErr w:type="spellEnd"/>
          </w:p>
        </w:tc>
        <w:tc>
          <w:tcPr>
            <w:tcW w:w="1726" w:type="dxa"/>
          </w:tcPr>
          <w:p w14:paraId="5AA20258" w14:textId="49FF72EE" w:rsidR="007B6B47" w:rsidRPr="00EC75A7" w:rsidRDefault="007B6B47" w:rsidP="003023E0">
            <w:r>
              <w:t>contact</w:t>
            </w:r>
          </w:p>
        </w:tc>
        <w:tc>
          <w:tcPr>
            <w:tcW w:w="221" w:type="dxa"/>
          </w:tcPr>
          <w:p w14:paraId="6287C3DA" w14:textId="21C98EA0" w:rsidR="007B6B47" w:rsidRDefault="007B6B47" w:rsidP="003023E0">
            <w:pPr>
              <w:rPr>
                <w:ins w:id="143" w:author="Jeffrey van der Kruit" w:date="2019-09-13T11:05:00Z"/>
              </w:rPr>
            </w:pPr>
            <w:proofErr w:type="spellStart"/>
            <w:ins w:id="144" w:author="Jeffrey van der Kruit" w:date="2019-09-13T11:05:00Z">
              <w:r>
                <w:t>Thanks</w:t>
              </w:r>
              <w:proofErr w:type="spellEnd"/>
            </w:ins>
          </w:p>
        </w:tc>
        <w:tc>
          <w:tcPr>
            <w:tcW w:w="1352" w:type="dxa"/>
          </w:tcPr>
          <w:p w14:paraId="0E44F17A" w14:textId="5C5C7881" w:rsidR="007B6B47" w:rsidRDefault="007B6B47" w:rsidP="003023E0">
            <w:ins w:id="145" w:author="Jeffrey van der Kruit" w:date="2019-09-13T11:04:00Z">
              <w:r>
                <w:t>Login</w:t>
              </w:r>
            </w:ins>
          </w:p>
        </w:tc>
        <w:tc>
          <w:tcPr>
            <w:tcW w:w="1552" w:type="dxa"/>
          </w:tcPr>
          <w:p w14:paraId="4A3B8175" w14:textId="29F095B1" w:rsidR="007B6B47" w:rsidRDefault="007B6B47" w:rsidP="003023E0">
            <w:pPr>
              <w:rPr>
                <w:ins w:id="146" w:author="Jeffrey van der Kruit" w:date="2019-09-13T11:04:00Z"/>
              </w:rPr>
            </w:pPr>
            <w:ins w:id="147" w:author="Jeffrey van der Kruit" w:date="2019-09-13T11:04:00Z">
              <w:r>
                <w:t>Register</w:t>
              </w:r>
            </w:ins>
          </w:p>
        </w:tc>
        <w:tc>
          <w:tcPr>
            <w:tcW w:w="958" w:type="dxa"/>
          </w:tcPr>
          <w:p w14:paraId="7DC4D0B4" w14:textId="5B4D9434" w:rsidR="007B6B47" w:rsidRDefault="007B6B47" w:rsidP="003023E0">
            <w:proofErr w:type="spellStart"/>
            <w:r>
              <w:t>other</w:t>
            </w:r>
            <w:proofErr w:type="spellEnd"/>
          </w:p>
        </w:tc>
      </w:tr>
      <w:tr w:rsidR="007B6B47" w14:paraId="1FD42563" w14:textId="77777777" w:rsidTr="007B6B47">
        <w:tc>
          <w:tcPr>
            <w:tcW w:w="1644" w:type="dxa"/>
          </w:tcPr>
          <w:p w14:paraId="16F23C14" w14:textId="45EE8057" w:rsidR="007B6B47" w:rsidRDefault="007B6B47" w:rsidP="003023E0">
            <w:proofErr w:type="spellStart"/>
            <w:r w:rsidRPr="00EC75A7">
              <w:t>showHomeContent</w:t>
            </w:r>
            <w:proofErr w:type="spellEnd"/>
          </w:p>
        </w:tc>
        <w:tc>
          <w:tcPr>
            <w:tcW w:w="1609" w:type="dxa"/>
          </w:tcPr>
          <w:p w14:paraId="65F7966B" w14:textId="3D46D1BB" w:rsidR="007B6B47" w:rsidRDefault="007B6B47" w:rsidP="003023E0">
            <w:proofErr w:type="spellStart"/>
            <w:r w:rsidRPr="00EC75A7">
              <w:t>showAboutContent</w:t>
            </w:r>
            <w:proofErr w:type="spellEnd"/>
          </w:p>
        </w:tc>
        <w:tc>
          <w:tcPr>
            <w:tcW w:w="1726" w:type="dxa"/>
          </w:tcPr>
          <w:p w14:paraId="665267D4" w14:textId="2E1DBB6A" w:rsidR="007B6B47" w:rsidRDefault="007B6B47" w:rsidP="00EC75A7">
            <w:proofErr w:type="spellStart"/>
            <w:ins w:id="148" w:author="Jeffrey van der Kruit" w:date="2019-09-13T11:05:00Z">
              <w:r w:rsidRPr="007B6B47">
                <w:t>showContactForm</w:t>
              </w:r>
            </w:ins>
            <w:proofErr w:type="spellEnd"/>
            <w:del w:id="149" w:author="Jeffrey van der Kruit" w:date="2019-09-13T11:05:00Z">
              <w:r w:rsidRPr="00EC75A7" w:rsidDel="007B6B47">
                <w:delText>showContactContent</w:delText>
              </w:r>
            </w:del>
          </w:p>
        </w:tc>
        <w:tc>
          <w:tcPr>
            <w:tcW w:w="221" w:type="dxa"/>
          </w:tcPr>
          <w:p w14:paraId="55FABC5B" w14:textId="531A990A" w:rsidR="007B6B47" w:rsidRPr="007B6B47" w:rsidRDefault="007B6B47" w:rsidP="003023E0">
            <w:pPr>
              <w:rPr>
                <w:ins w:id="150" w:author="Jeffrey van der Kruit" w:date="2019-09-13T11:05:00Z"/>
              </w:rPr>
            </w:pPr>
            <w:proofErr w:type="spellStart"/>
            <w:ins w:id="151" w:author="Jeffrey van der Kruit" w:date="2019-09-13T11:05:00Z">
              <w:r w:rsidRPr="007B6B47">
                <w:t>showThanks</w:t>
              </w:r>
              <w:proofErr w:type="spellEnd"/>
            </w:ins>
          </w:p>
        </w:tc>
        <w:tc>
          <w:tcPr>
            <w:tcW w:w="1352" w:type="dxa"/>
          </w:tcPr>
          <w:p w14:paraId="76D11662" w14:textId="0D717DFB" w:rsidR="007B6B47" w:rsidRPr="00EC75A7" w:rsidRDefault="007B6B47" w:rsidP="003023E0">
            <w:pPr>
              <w:rPr>
                <w:ins w:id="152" w:author="Jeffrey van der Kruit" w:date="2019-09-13T11:04:00Z"/>
              </w:rPr>
            </w:pPr>
            <w:proofErr w:type="spellStart"/>
            <w:ins w:id="153" w:author="Jeffrey van der Kruit" w:date="2019-09-13T11:05:00Z">
              <w:r w:rsidRPr="007B6B47">
                <w:t>showLoginForm</w:t>
              </w:r>
            </w:ins>
            <w:proofErr w:type="spellEnd"/>
          </w:p>
        </w:tc>
        <w:tc>
          <w:tcPr>
            <w:tcW w:w="1552" w:type="dxa"/>
          </w:tcPr>
          <w:p w14:paraId="6C15569D" w14:textId="4B9C541F" w:rsidR="007B6B47" w:rsidRPr="00EC75A7" w:rsidRDefault="007B6B47" w:rsidP="003023E0">
            <w:pPr>
              <w:rPr>
                <w:ins w:id="154" w:author="Jeffrey van der Kruit" w:date="2019-09-13T11:04:00Z"/>
              </w:rPr>
            </w:pPr>
            <w:proofErr w:type="spellStart"/>
            <w:ins w:id="155" w:author="Jeffrey van der Kruit" w:date="2019-09-13T11:05:00Z">
              <w:r w:rsidRPr="007B6B47">
                <w:t>showRegisterForm</w:t>
              </w:r>
            </w:ins>
            <w:proofErr w:type="spellEnd"/>
          </w:p>
        </w:tc>
        <w:tc>
          <w:tcPr>
            <w:tcW w:w="958" w:type="dxa"/>
          </w:tcPr>
          <w:p w14:paraId="02660B82" w14:textId="67E234ED" w:rsidR="007B6B47" w:rsidRDefault="007B6B47" w:rsidP="003023E0">
            <w:proofErr w:type="spellStart"/>
            <w:r w:rsidRPr="00EC75A7">
              <w:t>showError</w:t>
            </w:r>
            <w:proofErr w:type="spellEnd"/>
          </w:p>
        </w:tc>
      </w:tr>
    </w:tbl>
    <w:p w14:paraId="011C972B" w14:textId="77777777" w:rsidR="00EC75A7" w:rsidRDefault="00EC75A7" w:rsidP="000349DB"/>
    <w:p w14:paraId="53F9967F" w14:textId="2A29898E" w:rsidR="00265EDC" w:rsidDel="007B6B47" w:rsidRDefault="00265EDC" w:rsidP="00265EDC">
      <w:pPr>
        <w:rPr>
          <w:del w:id="156" w:author="Jeffrey van der Kruit" w:date="2019-09-13T11:07:00Z"/>
        </w:rPr>
      </w:pPr>
      <w:commentRangeStart w:id="157"/>
      <w:commentRangeStart w:id="158"/>
      <w:del w:id="159" w:author="Jeffrey van der Kruit" w:date="2019-09-13T11:07:00Z">
        <w:r w:rsidDel="007B6B47">
          <w:delText>PSD: About.php</w:delText>
        </w:r>
      </w:del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5EDC" w:rsidDel="007B6B47" w14:paraId="51F81C6B" w14:textId="0222412C" w:rsidTr="003023E0">
        <w:trPr>
          <w:del w:id="160" w:author="Jeffrey van der Kruit" w:date="2019-09-13T11:07:00Z"/>
        </w:trPr>
        <w:tc>
          <w:tcPr>
            <w:tcW w:w="9062" w:type="dxa"/>
          </w:tcPr>
          <w:p w14:paraId="290F7B40" w14:textId="168EDF89" w:rsidR="00265EDC" w:rsidDel="007B6B47" w:rsidRDefault="00265EDC" w:rsidP="003023E0">
            <w:pPr>
              <w:rPr>
                <w:del w:id="161" w:author="Jeffrey van der Kruit" w:date="2019-09-13T11:07:00Z"/>
              </w:rPr>
            </w:pPr>
            <w:del w:id="162" w:author="Jeffrey van der Kruit" w:date="2019-09-13T11:07:00Z">
              <w:r w:rsidDel="007B6B47">
                <w:delText>showAboutContent</w:delText>
              </w:r>
            </w:del>
          </w:p>
        </w:tc>
      </w:tr>
    </w:tbl>
    <w:commentRangeEnd w:id="157"/>
    <w:p w14:paraId="7669CD65" w14:textId="6406F9D1" w:rsidR="00265EDC" w:rsidDel="007B6B47" w:rsidRDefault="001E0FA1" w:rsidP="000349DB">
      <w:pPr>
        <w:rPr>
          <w:del w:id="163" w:author="Jeffrey van der Kruit" w:date="2019-09-13T11:07:00Z"/>
        </w:rPr>
      </w:pPr>
      <w:del w:id="164" w:author="Jeffrey van der Kruit" w:date="2019-09-13T11:07:00Z">
        <w:r w:rsidDel="007B6B47">
          <w:rPr>
            <w:rStyle w:val="Verwijzingopmerking"/>
          </w:rPr>
          <w:commentReference w:id="157"/>
        </w:r>
        <w:commentRangeEnd w:id="158"/>
        <w:r w:rsidR="009C03B1" w:rsidDel="007B6B47">
          <w:rPr>
            <w:rStyle w:val="Verwijzingopmerking"/>
          </w:rPr>
          <w:commentReference w:id="158"/>
        </w:r>
      </w:del>
    </w:p>
    <w:p w14:paraId="6769E132" w14:textId="7EE37100" w:rsidR="00E72851" w:rsidDel="007B6B47" w:rsidRDefault="00E72851" w:rsidP="00E72851">
      <w:pPr>
        <w:rPr>
          <w:del w:id="165" w:author="Jeffrey van der Kruit" w:date="2019-09-13T11:08:00Z"/>
        </w:rPr>
      </w:pPr>
      <w:del w:id="166" w:author="Jeffrey van der Kruit" w:date="2019-09-13T11:08:00Z">
        <w:r w:rsidDel="007B6B47">
          <w:delText xml:space="preserve">PSD: </w:delText>
        </w:r>
        <w:commentRangeStart w:id="167"/>
        <w:commentRangeStart w:id="168"/>
        <w:r w:rsidDel="007B6B47">
          <w:delText>contact.php</w:delText>
        </w:r>
      </w:del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2851" w:rsidDel="007B6B47" w14:paraId="386B37BA" w14:textId="2E78DD2F" w:rsidTr="003023E0">
        <w:trPr>
          <w:del w:id="169" w:author="Jeffrey van der Kruit" w:date="2019-09-13T11:08:00Z"/>
        </w:trPr>
        <w:tc>
          <w:tcPr>
            <w:tcW w:w="9062" w:type="dxa"/>
          </w:tcPr>
          <w:p w14:paraId="63F13AD7" w14:textId="375E0F2C" w:rsidR="00E72851" w:rsidDel="007B6B47" w:rsidRDefault="00E72851" w:rsidP="003023E0">
            <w:pPr>
              <w:rPr>
                <w:del w:id="170" w:author="Jeffrey van der Kruit" w:date="2019-09-13T11:08:00Z"/>
              </w:rPr>
            </w:pPr>
            <w:del w:id="171" w:author="Jeffrey van der Kruit" w:date="2019-09-13T11:08:00Z">
              <w:r w:rsidDel="007B6B47">
                <w:delText>showContactContent</w:delText>
              </w:r>
            </w:del>
          </w:p>
        </w:tc>
      </w:tr>
      <w:tr w:rsidR="00E72851" w:rsidDel="007B6B47" w14:paraId="7FA8A303" w14:textId="5ECF971D" w:rsidTr="003023E0">
        <w:trPr>
          <w:del w:id="172" w:author="Jeffrey van der Kruit" w:date="2019-09-13T11:08:00Z"/>
        </w:trPr>
        <w:tc>
          <w:tcPr>
            <w:tcW w:w="9062" w:type="dxa"/>
          </w:tcPr>
          <w:p w14:paraId="0445AA73" w14:textId="7C0ECCB1" w:rsidR="00E72851" w:rsidDel="007B6B47" w:rsidRDefault="00317FDA" w:rsidP="003023E0">
            <w:pPr>
              <w:rPr>
                <w:del w:id="173" w:author="Jeffrey van der Kruit" w:date="2019-09-13T11:08:00Z"/>
              </w:rPr>
            </w:pPr>
            <w:del w:id="174" w:author="Jeffrey van der Kruit" w:date="2019-09-13T11:08:00Z">
              <w:r w:rsidRPr="00317FDA" w:rsidDel="007B6B47">
                <w:delText>validateContactForm</w:delText>
              </w:r>
            </w:del>
          </w:p>
        </w:tc>
      </w:tr>
      <w:tr w:rsidR="00317FDA" w:rsidDel="007B6B47" w14:paraId="6A12A7BD" w14:textId="5C79FB30" w:rsidTr="003023E0">
        <w:trPr>
          <w:del w:id="175" w:author="Jeffrey van der Kruit" w:date="2019-09-13T11:08:00Z"/>
        </w:trPr>
        <w:tc>
          <w:tcPr>
            <w:tcW w:w="9062" w:type="dxa"/>
          </w:tcPr>
          <w:p w14:paraId="1B000027" w14:textId="5B4761A6" w:rsidR="00317FDA" w:rsidRPr="00317FDA" w:rsidDel="007B6B47" w:rsidRDefault="00317FDA" w:rsidP="003023E0">
            <w:pPr>
              <w:rPr>
                <w:del w:id="176" w:author="Jeffrey van der Kruit" w:date="2019-09-13T11:08:00Z"/>
              </w:rPr>
            </w:pPr>
            <w:del w:id="177" w:author="Jeffrey van der Kruit" w:date="2019-09-13T11:08:00Z">
              <w:r w:rsidRPr="00317FDA" w:rsidDel="007B6B47">
                <w:delText>showThanks</w:delText>
              </w:r>
            </w:del>
          </w:p>
        </w:tc>
      </w:tr>
      <w:tr w:rsidR="00317FDA" w:rsidDel="007B6B47" w14:paraId="6D373547" w14:textId="0F3BE247" w:rsidTr="003023E0">
        <w:trPr>
          <w:del w:id="178" w:author="Jeffrey van der Kruit" w:date="2019-09-13T11:08:00Z"/>
        </w:trPr>
        <w:tc>
          <w:tcPr>
            <w:tcW w:w="9062" w:type="dxa"/>
          </w:tcPr>
          <w:p w14:paraId="0C066AAD" w14:textId="5D834005" w:rsidR="00317FDA" w:rsidRPr="00317FDA" w:rsidDel="007B6B47" w:rsidRDefault="00317FDA" w:rsidP="003023E0">
            <w:pPr>
              <w:rPr>
                <w:del w:id="179" w:author="Jeffrey van der Kruit" w:date="2019-09-13T11:08:00Z"/>
              </w:rPr>
            </w:pPr>
            <w:del w:id="180" w:author="Jeffrey van der Kruit" w:date="2019-09-13T11:08:00Z">
              <w:r w:rsidRPr="00317FDA" w:rsidDel="007B6B47">
                <w:delText>showContactForm</w:delText>
              </w:r>
            </w:del>
          </w:p>
        </w:tc>
      </w:tr>
    </w:tbl>
    <w:commentRangeEnd w:id="167"/>
    <w:p w14:paraId="32F47644" w14:textId="2523C334" w:rsidR="00E72851" w:rsidDel="007B6B47" w:rsidRDefault="001E0FA1" w:rsidP="000349DB">
      <w:pPr>
        <w:rPr>
          <w:del w:id="181" w:author="Jeffrey van der Kruit" w:date="2019-09-13T11:08:00Z"/>
        </w:rPr>
      </w:pPr>
      <w:del w:id="182" w:author="Jeffrey van der Kruit" w:date="2019-09-13T11:08:00Z">
        <w:r w:rsidDel="007B6B47">
          <w:rPr>
            <w:rStyle w:val="Verwijzingopmerking"/>
          </w:rPr>
          <w:commentReference w:id="167"/>
        </w:r>
        <w:commentRangeEnd w:id="168"/>
        <w:r w:rsidR="009C03B1" w:rsidDel="007B6B47">
          <w:rPr>
            <w:rStyle w:val="Verwijzingopmerking"/>
          </w:rPr>
          <w:commentReference w:id="168"/>
        </w:r>
      </w:del>
    </w:p>
    <w:p w14:paraId="2C65B4A2" w14:textId="623420C6" w:rsidR="00E72851" w:rsidRDefault="00E72851" w:rsidP="000349DB">
      <w:pPr>
        <w:rPr>
          <w:ins w:id="183" w:author="Jeffrey van der Kruit" w:date="2019-09-13T11:10:00Z"/>
        </w:rPr>
      </w:pPr>
      <w:r>
        <w:t xml:space="preserve">PSD: </w:t>
      </w:r>
      <w:commentRangeStart w:id="184"/>
      <w:commentRangeStart w:id="185"/>
      <w:del w:id="186" w:author="Jeffrey van der Kruit" w:date="2019-09-13T11:09:00Z">
        <w:r w:rsidDel="000E7776">
          <w:delText>validate</w:delText>
        </w:r>
        <w:commentRangeEnd w:id="184"/>
        <w:r w:rsidR="001E0FA1" w:rsidDel="000E7776">
          <w:rPr>
            <w:rStyle w:val="Verwijzingopmerking"/>
          </w:rPr>
          <w:commentReference w:id="184"/>
        </w:r>
        <w:commentRangeEnd w:id="185"/>
        <w:r w:rsidR="009C03B1" w:rsidDel="000E7776">
          <w:rPr>
            <w:rStyle w:val="Verwijzingopmerking"/>
          </w:rPr>
          <w:commentReference w:id="185"/>
        </w:r>
      </w:del>
      <w:proofErr w:type="spellStart"/>
      <w:ins w:id="187" w:author="Jeffrey van der Kruit" w:date="2019-09-13T11:09:00Z">
        <w:r w:rsidR="000E7776">
          <w:t>loginV</w:t>
        </w:r>
      </w:ins>
      <w:ins w:id="188" w:author="Jeffrey van der Kruit" w:date="2019-09-13T11:10:00Z">
        <w:r w:rsidR="000E7776">
          <w:t>alidation.php</w:t>
        </w:r>
        <w:proofErr w:type="spellEnd"/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7776" w14:paraId="6FA33258" w14:textId="77777777" w:rsidTr="000E7776">
        <w:trPr>
          <w:ins w:id="189" w:author="Jeffrey van der Kruit" w:date="2019-09-13T11:10:00Z"/>
        </w:trPr>
        <w:tc>
          <w:tcPr>
            <w:tcW w:w="9062" w:type="dxa"/>
          </w:tcPr>
          <w:p w14:paraId="0F73FC50" w14:textId="1EAD6CE7" w:rsidR="000E7776" w:rsidRDefault="000E7776" w:rsidP="000349DB">
            <w:pPr>
              <w:rPr>
                <w:ins w:id="190" w:author="Jeffrey van der Kruit" w:date="2019-09-13T11:10:00Z"/>
              </w:rPr>
            </w:pPr>
            <w:proofErr w:type="spellStart"/>
            <w:ins w:id="191" w:author="Jeffrey van der Kruit" w:date="2019-09-13T11:14:00Z">
              <w:r w:rsidRPr="000E7776">
                <w:t>findUserByEmail</w:t>
              </w:r>
            </w:ins>
            <w:proofErr w:type="spellEnd"/>
          </w:p>
        </w:tc>
      </w:tr>
    </w:tbl>
    <w:p w14:paraId="04DA2A58" w14:textId="4097205A" w:rsidR="000E7776" w:rsidRDefault="000E7776" w:rsidP="000349DB">
      <w:pPr>
        <w:rPr>
          <w:ins w:id="192" w:author="Jeffrey van der Kruit" w:date="2019-09-13T11:10:00Z"/>
        </w:rPr>
      </w:pPr>
    </w:p>
    <w:p w14:paraId="00C0E0E2" w14:textId="0051952E" w:rsidR="000E7776" w:rsidRDefault="000E7776" w:rsidP="000349DB">
      <w:proofErr w:type="spellStart"/>
      <w:ins w:id="193" w:author="Jeffrey van der Kruit" w:date="2019-09-13T11:10:00Z">
        <w:r w:rsidRPr="000E7776">
          <w:lastRenderedPageBreak/>
          <w:t>validateLoginForm</w:t>
        </w:r>
      </w:ins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  <w:tblPrChange w:id="194" w:author="Jeffrey van der Kruit" w:date="2019-09-13T11:20:00Z">
          <w:tblPr>
            <w:tblStyle w:val="Tabel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392"/>
        <w:gridCol w:w="2654"/>
        <w:gridCol w:w="3016"/>
        <w:tblGridChange w:id="195">
          <w:tblGrid>
            <w:gridCol w:w="3392"/>
            <w:gridCol w:w="1139"/>
            <w:gridCol w:w="1515"/>
            <w:gridCol w:w="3016"/>
            <w:gridCol w:w="4531"/>
          </w:tblGrid>
        </w:tblGridChange>
      </w:tblGrid>
      <w:tr w:rsidR="003F1248" w:rsidDel="000E7776" w14:paraId="72F138CC" w14:textId="77777777" w:rsidTr="003F1248">
        <w:trPr>
          <w:del w:id="196" w:author="Jeffrey van der Kruit" w:date="2019-09-13T11:18:00Z"/>
        </w:trPr>
        <w:tc>
          <w:tcPr>
            <w:tcW w:w="3392" w:type="dxa"/>
            <w:shd w:val="clear" w:color="auto" w:fill="FFFF00"/>
            <w:tcPrChange w:id="197" w:author="Jeffrey van der Kruit" w:date="2019-09-13T11:20:00Z">
              <w:tcPr>
                <w:tcW w:w="4531" w:type="dxa"/>
                <w:gridSpan w:val="2"/>
                <w:shd w:val="clear" w:color="auto" w:fill="FFFF00"/>
              </w:tcPr>
            </w:tcPrChange>
          </w:tcPr>
          <w:p w14:paraId="17C4C61E" w14:textId="77777777" w:rsidR="003F1248" w:rsidDel="000E7776" w:rsidRDefault="003F1248" w:rsidP="00D907C2">
            <w:pPr>
              <w:jc w:val="center"/>
              <w:rPr>
                <w:ins w:id="198" w:author="Jeffrey van der Kruit" w:date="2019-09-13T11:20:00Z"/>
              </w:rPr>
            </w:pPr>
          </w:p>
        </w:tc>
        <w:tc>
          <w:tcPr>
            <w:tcW w:w="5670" w:type="dxa"/>
            <w:gridSpan w:val="2"/>
            <w:shd w:val="clear" w:color="auto" w:fill="FFFF00"/>
            <w:tcPrChange w:id="199" w:author="Jeffrey van der Kruit" w:date="2019-09-13T11:20:00Z">
              <w:tcPr>
                <w:tcW w:w="9062" w:type="dxa"/>
                <w:gridSpan w:val="3"/>
                <w:shd w:val="clear" w:color="auto" w:fill="FFFF00"/>
              </w:tcPr>
            </w:tcPrChange>
          </w:tcPr>
          <w:p w14:paraId="548412A9" w14:textId="3EC7F312" w:rsidR="003F1248" w:rsidDel="000E7776" w:rsidRDefault="003F1248" w:rsidP="00D907C2">
            <w:pPr>
              <w:jc w:val="center"/>
              <w:rPr>
                <w:del w:id="200" w:author="Jeffrey van der Kruit" w:date="2019-09-13T11:18:00Z"/>
              </w:rPr>
            </w:pPr>
            <w:del w:id="201" w:author="Jeffrey van der Kruit" w:date="2019-09-13T11:18:00Z">
              <w:r w:rsidDel="000E7776">
                <w:delText>Validation contact form</w:delText>
              </w:r>
            </w:del>
          </w:p>
        </w:tc>
      </w:tr>
      <w:tr w:rsidR="003F1248" w14:paraId="15D87A6F" w14:textId="77777777" w:rsidTr="008B302C">
        <w:tc>
          <w:tcPr>
            <w:tcW w:w="9062" w:type="dxa"/>
            <w:gridSpan w:val="3"/>
            <w:shd w:val="clear" w:color="auto" w:fill="FFFF00"/>
          </w:tcPr>
          <w:p w14:paraId="7B7A1730" w14:textId="2B1CEA63" w:rsidR="003F1248" w:rsidRDefault="003F1248" w:rsidP="00D907C2">
            <w:pPr>
              <w:jc w:val="center"/>
            </w:pPr>
            <w:del w:id="202" w:author="Jeffrey van der Kruit" w:date="2019-09-13T11:19:00Z">
              <w:r w:rsidDel="000E7776">
                <w:delText>Valid</w:delText>
              </w:r>
            </w:del>
            <w:ins w:id="203" w:author="Jeffrey van der Kruit" w:date="2019-09-13T11:19:00Z">
              <w:r>
                <w:t>Is er een post</w:t>
              </w:r>
            </w:ins>
            <w:r>
              <w:t>?</w:t>
            </w:r>
          </w:p>
        </w:tc>
      </w:tr>
      <w:tr w:rsidR="003F1248" w14:paraId="3DBA401B" w14:textId="77777777" w:rsidTr="003C024B">
        <w:tc>
          <w:tcPr>
            <w:tcW w:w="6046" w:type="dxa"/>
            <w:gridSpan w:val="2"/>
            <w:shd w:val="clear" w:color="auto" w:fill="FFFF00"/>
          </w:tcPr>
          <w:p w14:paraId="28089F5E" w14:textId="23D99B5B" w:rsidR="003F1248" w:rsidDel="003F1248" w:rsidRDefault="003F1248" w:rsidP="000349DB">
            <w:pPr>
              <w:rPr>
                <w:ins w:id="204" w:author="Jeffrey van der Kruit" w:date="2019-09-13T11:20:00Z"/>
              </w:rPr>
            </w:pPr>
            <w:proofErr w:type="spellStart"/>
            <w:r>
              <w:t>true</w:t>
            </w:r>
            <w:proofErr w:type="spellEnd"/>
          </w:p>
        </w:tc>
        <w:tc>
          <w:tcPr>
            <w:tcW w:w="3016" w:type="dxa"/>
            <w:shd w:val="clear" w:color="auto" w:fill="FFFF00"/>
          </w:tcPr>
          <w:p w14:paraId="721228F5" w14:textId="587BFF93" w:rsidR="003F1248" w:rsidRDefault="003F1248" w:rsidP="000349DB">
            <w:del w:id="205" w:author="Jeffrey van der Kruit" w:date="2019-09-13T11:19:00Z">
              <w:r w:rsidDel="003F1248">
                <w:delText>false</w:delText>
              </w:r>
            </w:del>
            <w:proofErr w:type="spellStart"/>
            <w:ins w:id="206" w:author="Jeffrey van der Kruit" w:date="2019-09-13T11:19:00Z">
              <w:r>
                <w:t>false</w:t>
              </w:r>
            </w:ins>
            <w:proofErr w:type="spellEnd"/>
          </w:p>
        </w:tc>
      </w:tr>
      <w:tr w:rsidR="003F1248" w14:paraId="36BB0BF6" w14:textId="77777777" w:rsidTr="003F1248">
        <w:trPr>
          <w:trPrChange w:id="207" w:author="Jeffrey van der Kruit" w:date="2019-09-13T11:24:00Z">
            <w:trPr>
              <w:gridAfter w:val="0"/>
            </w:trPr>
          </w:trPrChange>
        </w:trPr>
        <w:tc>
          <w:tcPr>
            <w:tcW w:w="6046" w:type="dxa"/>
            <w:gridSpan w:val="2"/>
            <w:shd w:val="clear" w:color="auto" w:fill="FFFF00"/>
            <w:tcPrChange w:id="208" w:author="Jeffrey van der Kruit" w:date="2019-09-13T11:24:00Z">
              <w:tcPr>
                <w:tcW w:w="6046" w:type="dxa"/>
                <w:gridSpan w:val="3"/>
              </w:tcPr>
            </w:tcPrChange>
          </w:tcPr>
          <w:p w14:paraId="5DF9E3F9" w14:textId="6470B119" w:rsidR="003F1248" w:rsidRDefault="003F1248" w:rsidP="000349DB">
            <w:pPr>
              <w:rPr>
                <w:ins w:id="209" w:author="Jeffrey van der Kruit" w:date="2019-09-13T11:20:00Z"/>
              </w:rPr>
            </w:pPr>
            <w:commentRangeStart w:id="210"/>
            <w:commentRangeStart w:id="211"/>
            <w:del w:id="212" w:author="Jeffrey van der Kruit" w:date="2019-09-13T11:20:00Z">
              <w:r w:rsidDel="003F1248">
                <w:delText>Show</w:delText>
              </w:r>
            </w:del>
            <w:del w:id="213" w:author="Jeffrey van der Kruit" w:date="2019-09-13T11:14:00Z">
              <w:r w:rsidDel="000E7776">
                <w:delText xml:space="preserve"> t</w:delText>
              </w:r>
            </w:del>
            <w:del w:id="214" w:author="Jeffrey van der Kruit" w:date="2019-09-13T11:20:00Z">
              <w:r w:rsidDel="003F1248">
                <w:delText>hanks</w:delText>
              </w:r>
              <w:commentRangeEnd w:id="210"/>
              <w:r w:rsidDel="003F1248">
                <w:rPr>
                  <w:rStyle w:val="Verwijzingopmerking"/>
                </w:rPr>
                <w:commentReference w:id="210"/>
              </w:r>
              <w:commentRangeEnd w:id="211"/>
              <w:r w:rsidDel="003F1248">
                <w:rPr>
                  <w:rStyle w:val="Verwijzingopmerking"/>
                </w:rPr>
                <w:commentReference w:id="211"/>
              </w:r>
            </w:del>
            <w:ins w:id="215" w:author="Jeffrey van der Kruit" w:date="2019-09-13T11:20:00Z">
              <w:r>
                <w:t>Is er een email?</w:t>
              </w:r>
            </w:ins>
          </w:p>
        </w:tc>
        <w:tc>
          <w:tcPr>
            <w:tcW w:w="3016" w:type="dxa"/>
            <w:tcPrChange w:id="216" w:author="Jeffrey van der Kruit" w:date="2019-09-13T11:24:00Z">
              <w:tcPr>
                <w:tcW w:w="3016" w:type="dxa"/>
              </w:tcPr>
            </w:tcPrChange>
          </w:tcPr>
          <w:p w14:paraId="2A95250C" w14:textId="6DD6A160" w:rsidR="003F1248" w:rsidRDefault="003F1248" w:rsidP="000349DB">
            <w:r>
              <w:t>Show form</w:t>
            </w:r>
          </w:p>
        </w:tc>
      </w:tr>
      <w:tr w:rsidR="003F1248" w14:paraId="15E30DE5" w14:textId="77777777" w:rsidTr="003F1248">
        <w:tc>
          <w:tcPr>
            <w:tcW w:w="3392" w:type="dxa"/>
            <w:shd w:val="clear" w:color="auto" w:fill="FFFF00"/>
            <w:tcPrChange w:id="217" w:author="Jeffrey van der Kruit" w:date="2019-09-13T11:24:00Z">
              <w:tcPr>
                <w:tcW w:w="4531" w:type="dxa"/>
                <w:gridSpan w:val="2"/>
              </w:tcPr>
            </w:tcPrChange>
          </w:tcPr>
          <w:p w14:paraId="2C409577" w14:textId="5296803D" w:rsidR="003F1248" w:rsidDel="003F1248" w:rsidRDefault="003F1248" w:rsidP="000349DB">
            <w:r>
              <w:t>True</w:t>
            </w:r>
          </w:p>
        </w:tc>
        <w:tc>
          <w:tcPr>
            <w:tcW w:w="2654" w:type="dxa"/>
            <w:shd w:val="clear" w:color="auto" w:fill="FFFF00"/>
            <w:tcPrChange w:id="218" w:author="Jeffrey van der Kruit" w:date="2019-09-13T11:24:00Z">
              <w:tcPr>
                <w:tcW w:w="4531" w:type="dxa"/>
                <w:gridSpan w:val="2"/>
              </w:tcPr>
            </w:tcPrChange>
          </w:tcPr>
          <w:p w14:paraId="12B0A2C4" w14:textId="3CF0116C" w:rsidR="003F1248" w:rsidRDefault="003F1248" w:rsidP="000349DB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219" w:author="Jeffrey van der Kruit" w:date="2019-09-13T11:24:00Z">
              <w:tcPr>
                <w:tcW w:w="4531" w:type="dxa"/>
              </w:tcPr>
            </w:tcPrChange>
          </w:tcPr>
          <w:p w14:paraId="44B2AEA7" w14:textId="56ABAA49" w:rsidR="003F1248" w:rsidRDefault="003F1248" w:rsidP="000349DB"/>
        </w:tc>
      </w:tr>
      <w:tr w:rsidR="00782C31" w14:paraId="3230EBE6" w14:textId="77777777" w:rsidTr="00510AA0">
        <w:tc>
          <w:tcPr>
            <w:tcW w:w="6046" w:type="dxa"/>
            <w:gridSpan w:val="2"/>
            <w:shd w:val="clear" w:color="auto" w:fill="FFFF00"/>
          </w:tcPr>
          <w:p w14:paraId="683414B9" w14:textId="60952E02" w:rsidR="00782C31" w:rsidRDefault="00782C31" w:rsidP="000349DB">
            <w:r>
              <w:t>Is er een password</w:t>
            </w:r>
          </w:p>
        </w:tc>
        <w:tc>
          <w:tcPr>
            <w:tcW w:w="3016" w:type="dxa"/>
          </w:tcPr>
          <w:p w14:paraId="310BF132" w14:textId="77777777" w:rsidR="00782C31" w:rsidRDefault="00782C31" w:rsidP="000349DB"/>
        </w:tc>
      </w:tr>
      <w:tr w:rsidR="003F1248" w14:paraId="03E77A80" w14:textId="77777777" w:rsidTr="003F1248">
        <w:trPr>
          <w:trPrChange w:id="220" w:author="Jeffrey van der Kruit" w:date="2019-09-13T11:24:00Z">
            <w:trPr>
              <w:gridAfter w:val="0"/>
            </w:trPr>
          </w:trPrChange>
        </w:trPr>
        <w:tc>
          <w:tcPr>
            <w:tcW w:w="3392" w:type="dxa"/>
            <w:shd w:val="clear" w:color="auto" w:fill="FFFF00"/>
            <w:tcPrChange w:id="221" w:author="Jeffrey van der Kruit" w:date="2019-09-13T11:24:00Z">
              <w:tcPr>
                <w:tcW w:w="3392" w:type="dxa"/>
              </w:tcPr>
            </w:tcPrChange>
          </w:tcPr>
          <w:p w14:paraId="712D1968" w14:textId="70642D72" w:rsidR="003F1248" w:rsidRDefault="003F1248" w:rsidP="000349DB">
            <w:r>
              <w:t>True</w:t>
            </w:r>
          </w:p>
        </w:tc>
        <w:tc>
          <w:tcPr>
            <w:tcW w:w="2654" w:type="dxa"/>
            <w:shd w:val="clear" w:color="auto" w:fill="FFFF00"/>
            <w:tcPrChange w:id="222" w:author="Jeffrey van der Kruit" w:date="2019-09-13T11:24:00Z">
              <w:tcPr>
                <w:tcW w:w="2654" w:type="dxa"/>
                <w:gridSpan w:val="2"/>
              </w:tcPr>
            </w:tcPrChange>
          </w:tcPr>
          <w:p w14:paraId="6A34A5A9" w14:textId="3201454E" w:rsidR="003F1248" w:rsidRDefault="003F1248" w:rsidP="000349DB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223" w:author="Jeffrey van der Kruit" w:date="2019-09-13T11:24:00Z">
              <w:tcPr>
                <w:tcW w:w="3016" w:type="dxa"/>
              </w:tcPr>
            </w:tcPrChange>
          </w:tcPr>
          <w:p w14:paraId="00C44068" w14:textId="77777777" w:rsidR="003F1248" w:rsidRDefault="003F1248" w:rsidP="000349DB"/>
        </w:tc>
      </w:tr>
      <w:tr w:rsidR="00782C31" w14:paraId="59EC07BA" w14:textId="77777777" w:rsidTr="00830A78">
        <w:tc>
          <w:tcPr>
            <w:tcW w:w="6046" w:type="dxa"/>
            <w:gridSpan w:val="2"/>
            <w:shd w:val="clear" w:color="auto" w:fill="FFFF00"/>
          </w:tcPr>
          <w:p w14:paraId="737D8DDB" w14:textId="55062627" w:rsidR="00782C31" w:rsidRDefault="00782C31" w:rsidP="000349DB">
            <w:r>
              <w:t>Is er geen error?</w:t>
            </w:r>
          </w:p>
        </w:tc>
        <w:tc>
          <w:tcPr>
            <w:tcW w:w="3016" w:type="dxa"/>
          </w:tcPr>
          <w:p w14:paraId="32B80D89" w14:textId="77777777" w:rsidR="00782C31" w:rsidRDefault="00782C31" w:rsidP="000349DB"/>
        </w:tc>
      </w:tr>
      <w:tr w:rsidR="003F1248" w14:paraId="0C75DCDC" w14:textId="77777777" w:rsidTr="003F1248">
        <w:trPr>
          <w:trPrChange w:id="224" w:author="Jeffrey van der Kruit" w:date="2019-09-13T11:24:00Z">
            <w:trPr>
              <w:gridAfter w:val="0"/>
            </w:trPr>
          </w:trPrChange>
        </w:trPr>
        <w:tc>
          <w:tcPr>
            <w:tcW w:w="3392" w:type="dxa"/>
            <w:shd w:val="clear" w:color="auto" w:fill="FFFF00"/>
            <w:tcPrChange w:id="225" w:author="Jeffrey van der Kruit" w:date="2019-09-13T11:24:00Z">
              <w:tcPr>
                <w:tcW w:w="3392" w:type="dxa"/>
              </w:tcPr>
            </w:tcPrChange>
          </w:tcPr>
          <w:p w14:paraId="2B14DAFB" w14:textId="6059DA14" w:rsidR="003F1248" w:rsidRDefault="003F1248" w:rsidP="000349DB">
            <w:r>
              <w:t>True</w:t>
            </w:r>
          </w:p>
        </w:tc>
        <w:tc>
          <w:tcPr>
            <w:tcW w:w="2654" w:type="dxa"/>
            <w:shd w:val="clear" w:color="auto" w:fill="FFFF00"/>
            <w:tcPrChange w:id="226" w:author="Jeffrey van der Kruit" w:date="2019-09-13T11:24:00Z">
              <w:tcPr>
                <w:tcW w:w="2654" w:type="dxa"/>
                <w:gridSpan w:val="2"/>
              </w:tcPr>
            </w:tcPrChange>
          </w:tcPr>
          <w:p w14:paraId="5A219863" w14:textId="6CE5357F" w:rsidR="003F1248" w:rsidRDefault="003F1248" w:rsidP="000349DB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227" w:author="Jeffrey van der Kruit" w:date="2019-09-13T11:24:00Z">
              <w:tcPr>
                <w:tcW w:w="3016" w:type="dxa"/>
              </w:tcPr>
            </w:tcPrChange>
          </w:tcPr>
          <w:p w14:paraId="55DFF990" w14:textId="77777777" w:rsidR="003F1248" w:rsidRDefault="003F1248" w:rsidP="000349DB"/>
        </w:tc>
      </w:tr>
      <w:tr w:rsidR="003F1248" w14:paraId="19712AD4" w14:textId="77777777" w:rsidTr="003F1248">
        <w:tc>
          <w:tcPr>
            <w:tcW w:w="3392" w:type="dxa"/>
          </w:tcPr>
          <w:p w14:paraId="257653D5" w14:textId="5D2E4CAF" w:rsidR="003F1248" w:rsidRDefault="003F1248" w:rsidP="000349DB">
            <w:proofErr w:type="spellStart"/>
            <w:r>
              <w:t>Valid</w:t>
            </w:r>
            <w:proofErr w:type="spellEnd"/>
            <w:r>
              <w:t xml:space="preserve"> =  </w:t>
            </w:r>
            <w:proofErr w:type="spellStart"/>
            <w:r>
              <w:t>true</w:t>
            </w:r>
            <w:proofErr w:type="spellEnd"/>
          </w:p>
        </w:tc>
        <w:tc>
          <w:tcPr>
            <w:tcW w:w="2654" w:type="dxa"/>
          </w:tcPr>
          <w:p w14:paraId="477AE6BF" w14:textId="1726D8A2" w:rsidR="003F1248" w:rsidRDefault="003F1248" w:rsidP="000349DB">
            <w:proofErr w:type="spellStart"/>
            <w:r>
              <w:t>Valid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50F31B75" w14:textId="77777777" w:rsidR="003F1248" w:rsidRDefault="003F1248" w:rsidP="000349DB"/>
        </w:tc>
      </w:tr>
    </w:tbl>
    <w:p w14:paraId="725B65FB" w14:textId="5440C3CB" w:rsidR="000E26B6" w:rsidRDefault="000E26B6" w:rsidP="000349DB"/>
    <w:p w14:paraId="53A42401" w14:textId="6877BD2F" w:rsidR="003F1248" w:rsidRDefault="003F1248" w:rsidP="000349DB">
      <w:r>
        <w:t xml:space="preserve">PSD: </w:t>
      </w:r>
      <w:proofErr w:type="spellStart"/>
      <w:r w:rsidRPr="003F1248">
        <w:t>authenticateUser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  <w:tblPrChange w:id="228" w:author="Jeffrey van der Kruit" w:date="2019-09-13T11:27:00Z">
          <w:tblPr>
            <w:tblStyle w:val="Tabel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5"/>
        <w:gridCol w:w="2410"/>
        <w:gridCol w:w="2551"/>
        <w:gridCol w:w="1696"/>
        <w:tblGridChange w:id="229">
          <w:tblGrid>
            <w:gridCol w:w="1688"/>
            <w:gridCol w:w="1244"/>
            <w:gridCol w:w="1246"/>
            <w:gridCol w:w="1213"/>
            <w:gridCol w:w="1975"/>
            <w:gridCol w:w="1696"/>
          </w:tblGrid>
        </w:tblGridChange>
      </w:tblGrid>
      <w:tr w:rsidR="003F1248" w14:paraId="46CE6FF5" w14:textId="77777777" w:rsidTr="003F1248">
        <w:tc>
          <w:tcPr>
            <w:tcW w:w="9062" w:type="dxa"/>
            <w:gridSpan w:val="4"/>
            <w:shd w:val="clear" w:color="auto" w:fill="FFFF00"/>
            <w:tcPrChange w:id="230" w:author="Jeffrey van der Kruit" w:date="2019-09-13T11:27:00Z">
              <w:tcPr>
                <w:tcW w:w="9062" w:type="dxa"/>
                <w:gridSpan w:val="6"/>
              </w:tcPr>
            </w:tcPrChange>
          </w:tcPr>
          <w:p w14:paraId="32B78DFA" w14:textId="6C98E822" w:rsidR="003F1248" w:rsidRDefault="003F1248" w:rsidP="00782C31">
            <w:pPr>
              <w:jc w:val="center"/>
              <w:pPrChange w:id="231" w:author="Jeffrey van der Kruit" w:date="2019-09-13T11:30:00Z">
                <w:pPr/>
              </w:pPrChange>
            </w:pPr>
            <w:r>
              <w:t>Is er een email en password?</w:t>
            </w:r>
          </w:p>
        </w:tc>
      </w:tr>
      <w:tr w:rsidR="00782C31" w14:paraId="792B90DD" w14:textId="77777777" w:rsidTr="00782C31">
        <w:trPr>
          <w:trPrChange w:id="232" w:author="Jeffrey van der Kruit" w:date="2019-09-13T11:30:00Z">
            <w:trPr>
              <w:gridAfter w:val="0"/>
              <w:wAfter w:w="3671" w:type="dxa"/>
            </w:trPr>
          </w:trPrChange>
        </w:trPr>
        <w:tc>
          <w:tcPr>
            <w:tcW w:w="7366" w:type="dxa"/>
            <w:gridSpan w:val="3"/>
            <w:shd w:val="clear" w:color="auto" w:fill="FFFF00"/>
            <w:tcPrChange w:id="233" w:author="Jeffrey van der Kruit" w:date="2019-09-13T11:30:00Z">
              <w:tcPr>
                <w:tcW w:w="4178" w:type="dxa"/>
                <w:gridSpan w:val="3"/>
                <w:shd w:val="clear" w:color="auto" w:fill="FFFF00"/>
              </w:tcPr>
            </w:tcPrChange>
          </w:tcPr>
          <w:p w14:paraId="0ACD7E81" w14:textId="056C74BC" w:rsidR="00782C31" w:rsidRDefault="00782C31" w:rsidP="000349DB">
            <w:proofErr w:type="spellStart"/>
            <w:r>
              <w:t>true</w:t>
            </w:r>
            <w:proofErr w:type="spellEnd"/>
          </w:p>
        </w:tc>
        <w:tc>
          <w:tcPr>
            <w:tcW w:w="1696" w:type="dxa"/>
            <w:shd w:val="clear" w:color="auto" w:fill="FFFF00"/>
            <w:tcPrChange w:id="234" w:author="Jeffrey van der Kruit" w:date="2019-09-13T11:30:00Z">
              <w:tcPr>
                <w:tcW w:w="1213" w:type="dxa"/>
                <w:shd w:val="clear" w:color="auto" w:fill="FFFF00"/>
              </w:tcPr>
            </w:tcPrChange>
          </w:tcPr>
          <w:p w14:paraId="087AE0DA" w14:textId="24E71EFD" w:rsidR="00782C31" w:rsidRDefault="00782C31" w:rsidP="000349DB">
            <w:proofErr w:type="spellStart"/>
            <w:r>
              <w:t>false</w:t>
            </w:r>
            <w:proofErr w:type="spellEnd"/>
          </w:p>
        </w:tc>
      </w:tr>
      <w:tr w:rsidR="00782C31" w14:paraId="7D0C6C2A" w14:textId="77777777" w:rsidTr="00782C31">
        <w:trPr>
          <w:trPrChange w:id="235" w:author="Jeffrey van der Kruit" w:date="2019-09-13T11:31:00Z">
            <w:trPr>
              <w:gridAfter w:val="0"/>
              <w:wAfter w:w="3671" w:type="dxa"/>
            </w:trPr>
          </w:trPrChange>
        </w:trPr>
        <w:tc>
          <w:tcPr>
            <w:tcW w:w="7366" w:type="dxa"/>
            <w:gridSpan w:val="3"/>
            <w:shd w:val="clear" w:color="auto" w:fill="FFFFFF" w:themeFill="background1"/>
            <w:tcPrChange w:id="236" w:author="Jeffrey van der Kruit" w:date="2019-09-13T11:31:00Z">
              <w:tcPr>
                <w:tcW w:w="4178" w:type="dxa"/>
                <w:gridSpan w:val="3"/>
              </w:tcPr>
            </w:tcPrChange>
          </w:tcPr>
          <w:p w14:paraId="7852AB6B" w14:textId="77F94590" w:rsidR="00782C31" w:rsidRDefault="00782C31" w:rsidP="00782C31">
            <w:pPr>
              <w:jc w:val="center"/>
              <w:pPrChange w:id="237" w:author="Jeffrey van der Kruit" w:date="2019-09-13T11:30:00Z">
                <w:pPr/>
              </w:pPrChange>
            </w:pPr>
            <w:proofErr w:type="spellStart"/>
            <w:r w:rsidRPr="003F1248">
              <w:t>findUserByEmail</w:t>
            </w:r>
            <w:proofErr w:type="spellEnd"/>
          </w:p>
        </w:tc>
        <w:tc>
          <w:tcPr>
            <w:tcW w:w="1696" w:type="dxa"/>
            <w:tcPrChange w:id="238" w:author="Jeffrey van der Kruit" w:date="2019-09-13T11:31:00Z">
              <w:tcPr>
                <w:tcW w:w="1213" w:type="dxa"/>
              </w:tcPr>
            </w:tcPrChange>
          </w:tcPr>
          <w:p w14:paraId="16871319" w14:textId="77777777" w:rsidR="00782C31" w:rsidRDefault="00782C31" w:rsidP="000349DB"/>
        </w:tc>
      </w:tr>
      <w:tr w:rsidR="00782C31" w14:paraId="367AE865" w14:textId="77777777" w:rsidTr="00BD2007">
        <w:tc>
          <w:tcPr>
            <w:tcW w:w="7366" w:type="dxa"/>
            <w:gridSpan w:val="3"/>
            <w:shd w:val="clear" w:color="auto" w:fill="FFFF00"/>
          </w:tcPr>
          <w:p w14:paraId="622041DA" w14:textId="591D866E" w:rsidR="00782C31" w:rsidRDefault="00782C31" w:rsidP="000349DB">
            <w:r>
              <w:t>Is er een user gevonden?</w:t>
            </w:r>
          </w:p>
        </w:tc>
        <w:tc>
          <w:tcPr>
            <w:tcW w:w="1696" w:type="dxa"/>
          </w:tcPr>
          <w:p w14:paraId="0A8B2D47" w14:textId="77777777" w:rsidR="00782C31" w:rsidRDefault="00782C31" w:rsidP="000349DB"/>
        </w:tc>
      </w:tr>
      <w:tr w:rsidR="00782C31" w14:paraId="4857A9DD" w14:textId="77777777" w:rsidTr="00782C31">
        <w:trPr>
          <w:trPrChange w:id="239" w:author="Jeffrey van der Kruit" w:date="2019-09-13T11:30:00Z">
            <w:trPr>
              <w:gridAfter w:val="0"/>
              <w:wAfter w:w="3671" w:type="dxa"/>
            </w:trPr>
          </w:trPrChange>
        </w:trPr>
        <w:tc>
          <w:tcPr>
            <w:tcW w:w="4815" w:type="dxa"/>
            <w:gridSpan w:val="2"/>
            <w:shd w:val="clear" w:color="auto" w:fill="FFFF00"/>
            <w:tcPrChange w:id="240" w:author="Jeffrey van der Kruit" w:date="2019-09-13T11:30:00Z">
              <w:tcPr>
                <w:tcW w:w="2932" w:type="dxa"/>
                <w:gridSpan w:val="2"/>
              </w:tcPr>
            </w:tcPrChange>
          </w:tcPr>
          <w:p w14:paraId="1256E46B" w14:textId="2374EADC" w:rsidR="00782C31" w:rsidRDefault="00782C31" w:rsidP="000349DB">
            <w:proofErr w:type="spellStart"/>
            <w:r>
              <w:t>true</w:t>
            </w:r>
            <w:proofErr w:type="spellEnd"/>
          </w:p>
        </w:tc>
        <w:tc>
          <w:tcPr>
            <w:tcW w:w="2551" w:type="dxa"/>
            <w:shd w:val="clear" w:color="auto" w:fill="FFFF00"/>
            <w:tcPrChange w:id="241" w:author="Jeffrey van der Kruit" w:date="2019-09-13T11:30:00Z">
              <w:tcPr>
                <w:tcW w:w="1246" w:type="dxa"/>
              </w:tcPr>
            </w:tcPrChange>
          </w:tcPr>
          <w:p w14:paraId="2A85A734" w14:textId="4E7D6C33" w:rsidR="00782C31" w:rsidRDefault="00782C31" w:rsidP="000349DB">
            <w:proofErr w:type="spellStart"/>
            <w:r>
              <w:t>False</w:t>
            </w:r>
            <w:proofErr w:type="spellEnd"/>
          </w:p>
        </w:tc>
        <w:tc>
          <w:tcPr>
            <w:tcW w:w="1696" w:type="dxa"/>
            <w:tcPrChange w:id="242" w:author="Jeffrey van der Kruit" w:date="2019-09-13T11:30:00Z">
              <w:tcPr>
                <w:tcW w:w="1213" w:type="dxa"/>
              </w:tcPr>
            </w:tcPrChange>
          </w:tcPr>
          <w:p w14:paraId="646C308F" w14:textId="77777777" w:rsidR="00782C31" w:rsidRDefault="00782C31" w:rsidP="000349DB"/>
        </w:tc>
      </w:tr>
      <w:tr w:rsidR="00782C31" w14:paraId="044A9D87" w14:textId="77777777" w:rsidTr="00782C31">
        <w:trPr>
          <w:trPrChange w:id="243" w:author="Jeffrey van der Kruit" w:date="2019-09-13T11:30:00Z">
            <w:trPr>
              <w:gridAfter w:val="0"/>
              <w:wAfter w:w="3671" w:type="dxa"/>
            </w:trPr>
          </w:trPrChange>
        </w:trPr>
        <w:tc>
          <w:tcPr>
            <w:tcW w:w="4815" w:type="dxa"/>
            <w:gridSpan w:val="2"/>
            <w:shd w:val="clear" w:color="auto" w:fill="FFFF00"/>
            <w:tcPrChange w:id="244" w:author="Jeffrey van der Kruit" w:date="2019-09-13T11:30:00Z">
              <w:tcPr>
                <w:tcW w:w="2932" w:type="dxa"/>
                <w:gridSpan w:val="2"/>
              </w:tcPr>
            </w:tcPrChange>
          </w:tcPr>
          <w:p w14:paraId="57B0B905" w14:textId="60551712" w:rsidR="00782C31" w:rsidRDefault="00782C31" w:rsidP="00782C31">
            <w:pPr>
              <w:jc w:val="center"/>
              <w:pPrChange w:id="245" w:author="Jeffrey van der Kruit" w:date="2019-09-13T11:30:00Z">
                <w:pPr/>
              </w:pPrChange>
            </w:pPr>
            <w:r>
              <w:t>Klopt het password?</w:t>
            </w:r>
          </w:p>
        </w:tc>
        <w:tc>
          <w:tcPr>
            <w:tcW w:w="2551" w:type="dxa"/>
            <w:tcPrChange w:id="246" w:author="Jeffrey van der Kruit" w:date="2019-09-13T11:30:00Z">
              <w:tcPr>
                <w:tcW w:w="1246" w:type="dxa"/>
              </w:tcPr>
            </w:tcPrChange>
          </w:tcPr>
          <w:p w14:paraId="31B6D6AD" w14:textId="77777777" w:rsidR="00782C31" w:rsidRDefault="00782C31" w:rsidP="000349DB"/>
        </w:tc>
        <w:tc>
          <w:tcPr>
            <w:tcW w:w="1696" w:type="dxa"/>
            <w:tcPrChange w:id="247" w:author="Jeffrey van der Kruit" w:date="2019-09-13T11:30:00Z">
              <w:tcPr>
                <w:tcW w:w="1213" w:type="dxa"/>
              </w:tcPr>
            </w:tcPrChange>
          </w:tcPr>
          <w:p w14:paraId="4E5666DD" w14:textId="77777777" w:rsidR="00782C31" w:rsidRDefault="00782C31" w:rsidP="000349DB"/>
        </w:tc>
      </w:tr>
      <w:tr w:rsidR="00782C31" w14:paraId="501BC4F0" w14:textId="77777777" w:rsidTr="00782C31">
        <w:trPr>
          <w:trPrChange w:id="248" w:author="Jeffrey van der Kruit" w:date="2019-09-13T11:30:00Z">
            <w:trPr>
              <w:gridAfter w:val="0"/>
              <w:wAfter w:w="3671" w:type="dxa"/>
            </w:trPr>
          </w:trPrChange>
        </w:trPr>
        <w:tc>
          <w:tcPr>
            <w:tcW w:w="2405" w:type="dxa"/>
            <w:shd w:val="clear" w:color="auto" w:fill="FFFF00"/>
            <w:tcPrChange w:id="249" w:author="Jeffrey van der Kruit" w:date="2019-09-13T11:30:00Z">
              <w:tcPr>
                <w:tcW w:w="1688" w:type="dxa"/>
              </w:tcPr>
            </w:tcPrChange>
          </w:tcPr>
          <w:p w14:paraId="22A3177C" w14:textId="5B72C5BF" w:rsidR="00782C31" w:rsidRDefault="00782C31" w:rsidP="000349DB">
            <w:r>
              <w:t>True</w:t>
            </w:r>
          </w:p>
        </w:tc>
        <w:tc>
          <w:tcPr>
            <w:tcW w:w="2410" w:type="dxa"/>
            <w:shd w:val="clear" w:color="auto" w:fill="FFFF00"/>
            <w:tcPrChange w:id="250" w:author="Jeffrey van der Kruit" w:date="2019-09-13T11:30:00Z">
              <w:tcPr>
                <w:tcW w:w="1244" w:type="dxa"/>
              </w:tcPr>
            </w:tcPrChange>
          </w:tcPr>
          <w:p w14:paraId="65C8B547" w14:textId="3FC8F1AA" w:rsidR="00782C31" w:rsidRDefault="00782C31" w:rsidP="000349DB">
            <w:proofErr w:type="spellStart"/>
            <w:r>
              <w:t>false</w:t>
            </w:r>
            <w:proofErr w:type="spellEnd"/>
          </w:p>
        </w:tc>
        <w:tc>
          <w:tcPr>
            <w:tcW w:w="2551" w:type="dxa"/>
            <w:tcPrChange w:id="251" w:author="Jeffrey van der Kruit" w:date="2019-09-13T11:30:00Z">
              <w:tcPr>
                <w:tcW w:w="1246" w:type="dxa"/>
              </w:tcPr>
            </w:tcPrChange>
          </w:tcPr>
          <w:p w14:paraId="5FDF5EB3" w14:textId="77777777" w:rsidR="00782C31" w:rsidRDefault="00782C31" w:rsidP="000349DB"/>
        </w:tc>
        <w:tc>
          <w:tcPr>
            <w:tcW w:w="1696" w:type="dxa"/>
            <w:tcPrChange w:id="252" w:author="Jeffrey van der Kruit" w:date="2019-09-13T11:30:00Z">
              <w:tcPr>
                <w:tcW w:w="1213" w:type="dxa"/>
              </w:tcPr>
            </w:tcPrChange>
          </w:tcPr>
          <w:p w14:paraId="1740E72D" w14:textId="77777777" w:rsidR="00782C31" w:rsidRDefault="00782C31" w:rsidP="000349DB"/>
        </w:tc>
      </w:tr>
    </w:tbl>
    <w:p w14:paraId="54A1A97C" w14:textId="5CBB1E19" w:rsidR="003F1248" w:rsidRDefault="003F1248" w:rsidP="000349DB"/>
    <w:p w14:paraId="117E93C1" w14:textId="2B6E94D5" w:rsidR="00782C31" w:rsidRDefault="00782C31" w:rsidP="000349DB">
      <w:r>
        <w:t xml:space="preserve">PSD: </w:t>
      </w:r>
      <w:proofErr w:type="spellStart"/>
      <w:r>
        <w:t>registerValidation.php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2C31" w14:paraId="4A276975" w14:textId="77777777" w:rsidTr="00782C31">
        <w:tc>
          <w:tcPr>
            <w:tcW w:w="9062" w:type="dxa"/>
          </w:tcPr>
          <w:p w14:paraId="165B5DBA" w14:textId="451B7C21" w:rsidR="00782C31" w:rsidRDefault="00782C31" w:rsidP="000349DB">
            <w:proofErr w:type="spellStart"/>
            <w:r w:rsidRPr="00782C31">
              <w:t>findUserByEmail</w:t>
            </w:r>
            <w:proofErr w:type="spellEnd"/>
          </w:p>
        </w:tc>
      </w:tr>
    </w:tbl>
    <w:p w14:paraId="4C5080FA" w14:textId="0635A3FE" w:rsidR="00782C31" w:rsidRDefault="00782C31" w:rsidP="000349DB"/>
    <w:p w14:paraId="1A3FFD99" w14:textId="6AC468E3" w:rsidR="00782C31" w:rsidRDefault="00782C31" w:rsidP="00782C31">
      <w:proofErr w:type="spellStart"/>
      <w:r w:rsidRPr="00782C31">
        <w:t>validateRegisterForm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  <w:tblPrChange w:id="253" w:author="Jeffrey van der Kruit" w:date="2019-09-13T11:44:00Z">
          <w:tblPr>
            <w:tblStyle w:val="Tabel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628"/>
        <w:gridCol w:w="1628"/>
        <w:gridCol w:w="2790"/>
        <w:gridCol w:w="3016"/>
        <w:tblGridChange w:id="254">
          <w:tblGrid>
            <w:gridCol w:w="1628"/>
            <w:gridCol w:w="1395"/>
            <w:gridCol w:w="233"/>
            <w:gridCol w:w="136"/>
            <w:gridCol w:w="2654"/>
            <w:gridCol w:w="3016"/>
          </w:tblGrid>
        </w:tblGridChange>
      </w:tblGrid>
      <w:tr w:rsidR="00782C31" w:rsidDel="000E7776" w14:paraId="623741B8" w14:textId="77777777" w:rsidTr="0044396E">
        <w:trPr>
          <w:gridAfter w:val="2"/>
          <w:del w:id="255" w:author="Jeffrey van der Kruit" w:date="2019-09-13T11:18:00Z"/>
          <w:trPrChange w:id="256" w:author="Jeffrey van der Kruit" w:date="2019-09-13T11:44:00Z">
            <w:trPr>
              <w:gridAfter w:val="2"/>
            </w:trPr>
          </w:trPrChange>
        </w:trPr>
        <w:tc>
          <w:tcPr>
            <w:tcW w:w="3256" w:type="dxa"/>
            <w:gridSpan w:val="2"/>
            <w:shd w:val="clear" w:color="auto" w:fill="FFFF00"/>
            <w:tcPrChange w:id="257" w:author="Jeffrey van der Kruit" w:date="2019-09-13T11:44:00Z">
              <w:tcPr>
                <w:tcW w:w="3392" w:type="dxa"/>
                <w:gridSpan w:val="4"/>
                <w:shd w:val="clear" w:color="auto" w:fill="FFFF00"/>
              </w:tcPr>
            </w:tcPrChange>
          </w:tcPr>
          <w:p w14:paraId="23F0A6AF" w14:textId="77777777" w:rsidR="00782C31" w:rsidDel="000E7776" w:rsidRDefault="00782C31" w:rsidP="00331561">
            <w:pPr>
              <w:jc w:val="center"/>
            </w:pPr>
          </w:p>
        </w:tc>
      </w:tr>
      <w:tr w:rsidR="00782C31" w14:paraId="5FF85359" w14:textId="77777777" w:rsidTr="00331561">
        <w:tc>
          <w:tcPr>
            <w:tcW w:w="9062" w:type="dxa"/>
            <w:gridSpan w:val="4"/>
            <w:shd w:val="clear" w:color="auto" w:fill="FFFF00"/>
          </w:tcPr>
          <w:p w14:paraId="7CE107E2" w14:textId="77777777" w:rsidR="00782C31" w:rsidRDefault="00782C31" w:rsidP="00331561">
            <w:pPr>
              <w:jc w:val="center"/>
            </w:pPr>
            <w:r>
              <w:t>Is er een post?</w:t>
            </w:r>
          </w:p>
        </w:tc>
      </w:tr>
      <w:tr w:rsidR="00782C31" w14:paraId="51CB427E" w14:textId="77777777" w:rsidTr="00331561">
        <w:tc>
          <w:tcPr>
            <w:tcW w:w="6046" w:type="dxa"/>
            <w:gridSpan w:val="3"/>
            <w:shd w:val="clear" w:color="auto" w:fill="FFFF00"/>
          </w:tcPr>
          <w:p w14:paraId="54A26D0D" w14:textId="77777777" w:rsidR="00782C31" w:rsidDel="003F1248" w:rsidRDefault="00782C31" w:rsidP="00331561">
            <w:proofErr w:type="spellStart"/>
            <w:r>
              <w:t>true</w:t>
            </w:r>
            <w:proofErr w:type="spellEnd"/>
          </w:p>
        </w:tc>
        <w:tc>
          <w:tcPr>
            <w:tcW w:w="3016" w:type="dxa"/>
            <w:shd w:val="clear" w:color="auto" w:fill="FFFF00"/>
          </w:tcPr>
          <w:p w14:paraId="763E5EE4" w14:textId="77777777" w:rsidR="00782C31" w:rsidRDefault="00782C31" w:rsidP="00331561">
            <w:proofErr w:type="spellStart"/>
            <w:r>
              <w:t>false</w:t>
            </w:r>
            <w:proofErr w:type="spellEnd"/>
          </w:p>
        </w:tc>
      </w:tr>
      <w:tr w:rsidR="00782C31" w14:paraId="5E7DB34F" w14:textId="77777777" w:rsidTr="00331561">
        <w:tc>
          <w:tcPr>
            <w:tcW w:w="6046" w:type="dxa"/>
            <w:gridSpan w:val="3"/>
            <w:shd w:val="clear" w:color="auto" w:fill="FFFF00"/>
          </w:tcPr>
          <w:p w14:paraId="7DC2CABD" w14:textId="0817223C" w:rsidR="00782C31" w:rsidRDefault="00782C31" w:rsidP="0044396E">
            <w:pPr>
              <w:jc w:val="center"/>
              <w:pPrChange w:id="258" w:author="Jeffrey van der Kruit" w:date="2019-09-13T11:42:00Z">
                <w:pPr/>
              </w:pPrChange>
            </w:pPr>
            <w:r>
              <w:t xml:space="preserve">Is er een </w:t>
            </w:r>
            <w:del w:id="259" w:author="Jeffrey van der Kruit" w:date="2019-09-13T11:40:00Z">
              <w:r w:rsidDel="0044396E">
                <w:delText>email</w:delText>
              </w:r>
            </w:del>
            <w:ins w:id="260" w:author="Jeffrey van der Kruit" w:date="2019-09-13T11:40:00Z">
              <w:r w:rsidR="0044396E">
                <w:t>naam</w:t>
              </w:r>
            </w:ins>
            <w:r>
              <w:t>?</w:t>
            </w:r>
          </w:p>
        </w:tc>
        <w:tc>
          <w:tcPr>
            <w:tcW w:w="3016" w:type="dxa"/>
          </w:tcPr>
          <w:p w14:paraId="34E8B53D" w14:textId="77777777" w:rsidR="00782C31" w:rsidRDefault="00782C31" w:rsidP="00331561">
            <w:r>
              <w:t>Show form</w:t>
            </w:r>
          </w:p>
        </w:tc>
      </w:tr>
      <w:tr w:rsidR="0044396E" w14:paraId="3B45190C" w14:textId="77777777" w:rsidTr="0044396E">
        <w:tc>
          <w:tcPr>
            <w:tcW w:w="3256" w:type="dxa"/>
            <w:gridSpan w:val="2"/>
            <w:shd w:val="clear" w:color="auto" w:fill="FFFF00"/>
            <w:tcPrChange w:id="261" w:author="Jeffrey van der Kruit" w:date="2019-09-13T11:44:00Z">
              <w:tcPr>
                <w:tcW w:w="3023" w:type="dxa"/>
                <w:gridSpan w:val="2"/>
                <w:shd w:val="clear" w:color="auto" w:fill="FFFF00"/>
              </w:tcPr>
            </w:tcPrChange>
          </w:tcPr>
          <w:p w14:paraId="3428BEA7" w14:textId="7950C290" w:rsidR="0044396E" w:rsidRDefault="0044396E" w:rsidP="00331561">
            <w:ins w:id="262" w:author="Jeffrey van der Kruit" w:date="2019-09-13T11:41:00Z">
              <w:r>
                <w:t>True</w:t>
              </w:r>
            </w:ins>
          </w:p>
        </w:tc>
        <w:tc>
          <w:tcPr>
            <w:tcW w:w="2790" w:type="dxa"/>
            <w:shd w:val="clear" w:color="auto" w:fill="FFFF00"/>
            <w:tcPrChange w:id="263" w:author="Jeffrey van der Kruit" w:date="2019-09-13T11:44:00Z">
              <w:tcPr>
                <w:tcW w:w="3023" w:type="dxa"/>
                <w:gridSpan w:val="3"/>
                <w:shd w:val="clear" w:color="auto" w:fill="FFFF00"/>
              </w:tcPr>
            </w:tcPrChange>
          </w:tcPr>
          <w:p w14:paraId="3E459EA6" w14:textId="54A480CF" w:rsidR="0044396E" w:rsidRDefault="0044396E" w:rsidP="00331561">
            <w:proofErr w:type="spellStart"/>
            <w:ins w:id="264" w:author="Jeffrey van der Kruit" w:date="2019-09-13T11:41:00Z">
              <w:r>
                <w:t>False</w:t>
              </w:r>
              <w:proofErr w:type="spellEnd"/>
              <w:r>
                <w:t xml:space="preserve"> </w:t>
              </w:r>
            </w:ins>
          </w:p>
        </w:tc>
        <w:tc>
          <w:tcPr>
            <w:tcW w:w="3016" w:type="dxa"/>
            <w:tcPrChange w:id="265" w:author="Jeffrey van der Kruit" w:date="2019-09-13T11:44:00Z">
              <w:tcPr>
                <w:tcW w:w="3016" w:type="dxa"/>
              </w:tcPr>
            </w:tcPrChange>
          </w:tcPr>
          <w:p w14:paraId="0FE40FF6" w14:textId="77777777" w:rsidR="0044396E" w:rsidRDefault="0044396E" w:rsidP="00331561"/>
        </w:tc>
      </w:tr>
      <w:tr w:rsidR="0044396E" w14:paraId="32D30023" w14:textId="77777777" w:rsidTr="006C3BB0">
        <w:tc>
          <w:tcPr>
            <w:tcW w:w="6046" w:type="dxa"/>
            <w:gridSpan w:val="3"/>
            <w:shd w:val="clear" w:color="auto" w:fill="FFFF00"/>
          </w:tcPr>
          <w:p w14:paraId="2EBF8EFC" w14:textId="05DD2335" w:rsidR="0044396E" w:rsidDel="0044396E" w:rsidRDefault="0044396E" w:rsidP="0044396E">
            <w:pPr>
              <w:rPr>
                <w:del w:id="266" w:author="Jeffrey van der Kruit" w:date="2019-09-13T11:41:00Z"/>
              </w:rPr>
              <w:pPrChange w:id="267" w:author="Jeffrey van der Kruit" w:date="2019-09-13T11:41:00Z">
                <w:pPr/>
              </w:pPrChange>
            </w:pPr>
            <w:del w:id="268" w:author="Jeffrey van der Kruit" w:date="2019-09-13T11:41:00Z">
              <w:r w:rsidDel="0044396E">
                <w:delText>True</w:delText>
              </w:r>
            </w:del>
          </w:p>
          <w:p w14:paraId="2AA9FCEF" w14:textId="262DA219" w:rsidR="0044396E" w:rsidRDefault="0044396E" w:rsidP="0044396E">
            <w:pPr>
              <w:jc w:val="center"/>
              <w:pPrChange w:id="269" w:author="Jeffrey van der Kruit" w:date="2019-09-13T11:42:00Z">
                <w:pPr/>
              </w:pPrChange>
            </w:pPr>
            <w:del w:id="270" w:author="Jeffrey van der Kruit" w:date="2019-09-13T11:41:00Z">
              <w:r w:rsidDel="0044396E">
                <w:delText>F</w:delText>
              </w:r>
              <w:r w:rsidDel="0044396E">
                <w:delText>alse</w:delText>
              </w:r>
            </w:del>
            <w:ins w:id="271" w:author="Jeffrey van der Kruit" w:date="2019-09-13T11:41:00Z">
              <w:r>
                <w:t>Is er een email?</w:t>
              </w:r>
            </w:ins>
          </w:p>
        </w:tc>
        <w:tc>
          <w:tcPr>
            <w:tcW w:w="3016" w:type="dxa"/>
          </w:tcPr>
          <w:p w14:paraId="565916F8" w14:textId="77777777" w:rsidR="0044396E" w:rsidRDefault="0044396E" w:rsidP="00331561"/>
        </w:tc>
      </w:tr>
      <w:tr w:rsidR="0044396E" w14:paraId="011D4F5E" w14:textId="77777777" w:rsidTr="0044396E">
        <w:trPr>
          <w:ins w:id="272" w:author="Jeffrey van der Kruit" w:date="2019-09-13T11:40:00Z"/>
        </w:trPr>
        <w:tc>
          <w:tcPr>
            <w:tcW w:w="3256" w:type="dxa"/>
            <w:gridSpan w:val="2"/>
            <w:shd w:val="clear" w:color="auto" w:fill="FFFF00"/>
            <w:tcPrChange w:id="273" w:author="Jeffrey van der Kruit" w:date="2019-09-13T11:44:00Z">
              <w:tcPr>
                <w:tcW w:w="3392" w:type="dxa"/>
                <w:gridSpan w:val="4"/>
                <w:shd w:val="clear" w:color="auto" w:fill="FFFF00"/>
              </w:tcPr>
            </w:tcPrChange>
          </w:tcPr>
          <w:p w14:paraId="43066F78" w14:textId="02E41491" w:rsidR="0044396E" w:rsidRDefault="0044396E" w:rsidP="00331561">
            <w:pPr>
              <w:rPr>
                <w:ins w:id="274" w:author="Jeffrey van der Kruit" w:date="2019-09-13T11:40:00Z"/>
              </w:rPr>
            </w:pPr>
            <w:ins w:id="275" w:author="Jeffrey van der Kruit" w:date="2019-09-13T11:41:00Z">
              <w:r>
                <w:t xml:space="preserve">True </w:t>
              </w:r>
            </w:ins>
          </w:p>
        </w:tc>
        <w:tc>
          <w:tcPr>
            <w:tcW w:w="2790" w:type="dxa"/>
            <w:shd w:val="clear" w:color="auto" w:fill="FFFF00"/>
            <w:tcPrChange w:id="276" w:author="Jeffrey van der Kruit" w:date="2019-09-13T11:44:00Z">
              <w:tcPr>
                <w:tcW w:w="2654" w:type="dxa"/>
                <w:shd w:val="clear" w:color="auto" w:fill="FFFF00"/>
              </w:tcPr>
            </w:tcPrChange>
          </w:tcPr>
          <w:p w14:paraId="68EF1A7E" w14:textId="175FFFFB" w:rsidR="0044396E" w:rsidRDefault="0044396E" w:rsidP="00331561">
            <w:pPr>
              <w:rPr>
                <w:ins w:id="277" w:author="Jeffrey van der Kruit" w:date="2019-09-13T11:40:00Z"/>
              </w:rPr>
            </w:pPr>
            <w:proofErr w:type="spellStart"/>
            <w:ins w:id="278" w:author="Jeffrey van der Kruit" w:date="2019-09-13T11:41:00Z">
              <w:r>
                <w:t>False</w:t>
              </w:r>
              <w:proofErr w:type="spellEnd"/>
              <w:r>
                <w:t xml:space="preserve"> </w:t>
              </w:r>
            </w:ins>
          </w:p>
        </w:tc>
        <w:tc>
          <w:tcPr>
            <w:tcW w:w="3016" w:type="dxa"/>
            <w:tcPrChange w:id="279" w:author="Jeffrey van der Kruit" w:date="2019-09-13T11:44:00Z">
              <w:tcPr>
                <w:tcW w:w="3016" w:type="dxa"/>
              </w:tcPr>
            </w:tcPrChange>
          </w:tcPr>
          <w:p w14:paraId="37D8540D" w14:textId="77777777" w:rsidR="0044396E" w:rsidRDefault="0044396E" w:rsidP="00331561">
            <w:pPr>
              <w:rPr>
                <w:ins w:id="280" w:author="Jeffrey van der Kruit" w:date="2019-09-13T11:40:00Z"/>
              </w:rPr>
            </w:pPr>
          </w:p>
        </w:tc>
      </w:tr>
      <w:tr w:rsidR="0044396E" w14:paraId="02ABDAF8" w14:textId="77777777" w:rsidTr="00DD530F">
        <w:tc>
          <w:tcPr>
            <w:tcW w:w="6046" w:type="dxa"/>
            <w:gridSpan w:val="3"/>
            <w:shd w:val="clear" w:color="auto" w:fill="FFFF00"/>
          </w:tcPr>
          <w:p w14:paraId="4BA59726" w14:textId="397DCE59" w:rsidR="0044396E" w:rsidRDefault="0044396E" w:rsidP="0044396E">
            <w:pPr>
              <w:jc w:val="center"/>
              <w:pPrChange w:id="281" w:author="Jeffrey van der Kruit" w:date="2019-09-13T11:42:00Z">
                <w:pPr/>
              </w:pPrChange>
            </w:pPr>
            <w:r>
              <w:t>Is er een password</w:t>
            </w:r>
          </w:p>
        </w:tc>
        <w:tc>
          <w:tcPr>
            <w:tcW w:w="3016" w:type="dxa"/>
          </w:tcPr>
          <w:p w14:paraId="2AA47867" w14:textId="77777777" w:rsidR="0044396E" w:rsidRDefault="0044396E" w:rsidP="00331561"/>
        </w:tc>
      </w:tr>
      <w:tr w:rsidR="00782C31" w14:paraId="463490F5" w14:textId="77777777" w:rsidTr="0044396E">
        <w:tc>
          <w:tcPr>
            <w:tcW w:w="3256" w:type="dxa"/>
            <w:gridSpan w:val="2"/>
            <w:shd w:val="clear" w:color="auto" w:fill="FFFF00"/>
            <w:tcPrChange w:id="282" w:author="Jeffrey van der Kruit" w:date="2019-09-13T11:44:00Z">
              <w:tcPr>
                <w:tcW w:w="3392" w:type="dxa"/>
                <w:gridSpan w:val="4"/>
                <w:shd w:val="clear" w:color="auto" w:fill="FFFF00"/>
              </w:tcPr>
            </w:tcPrChange>
          </w:tcPr>
          <w:p w14:paraId="15FBFD84" w14:textId="77777777" w:rsidR="00782C31" w:rsidRDefault="00782C31" w:rsidP="00331561">
            <w:r>
              <w:t>True</w:t>
            </w:r>
          </w:p>
        </w:tc>
        <w:tc>
          <w:tcPr>
            <w:tcW w:w="2790" w:type="dxa"/>
            <w:shd w:val="clear" w:color="auto" w:fill="FFFF00"/>
            <w:tcPrChange w:id="283" w:author="Jeffrey van der Kruit" w:date="2019-09-13T11:44:00Z">
              <w:tcPr>
                <w:tcW w:w="2654" w:type="dxa"/>
                <w:shd w:val="clear" w:color="auto" w:fill="FFFF00"/>
              </w:tcPr>
            </w:tcPrChange>
          </w:tcPr>
          <w:p w14:paraId="7F3964E1" w14:textId="77777777" w:rsidR="00782C31" w:rsidRDefault="00782C31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284" w:author="Jeffrey van der Kruit" w:date="2019-09-13T11:44:00Z">
              <w:tcPr>
                <w:tcW w:w="3016" w:type="dxa"/>
              </w:tcPr>
            </w:tcPrChange>
          </w:tcPr>
          <w:p w14:paraId="57DFF7DC" w14:textId="77777777" w:rsidR="00782C31" w:rsidRDefault="00782C31" w:rsidP="00331561"/>
        </w:tc>
      </w:tr>
      <w:tr w:rsidR="0044396E" w14:paraId="4CC7FDBC" w14:textId="77777777" w:rsidTr="001F2C0B">
        <w:tc>
          <w:tcPr>
            <w:tcW w:w="6046" w:type="dxa"/>
            <w:gridSpan w:val="3"/>
            <w:shd w:val="clear" w:color="auto" w:fill="FFFF00"/>
          </w:tcPr>
          <w:p w14:paraId="7D48D73E" w14:textId="5B101793" w:rsidR="0044396E" w:rsidRDefault="0044396E" w:rsidP="0044396E">
            <w:pPr>
              <w:jc w:val="center"/>
              <w:pPrChange w:id="285" w:author="Jeffrey van der Kruit" w:date="2019-09-13T11:43:00Z">
                <w:pPr/>
              </w:pPrChange>
            </w:pPr>
            <w:ins w:id="286" w:author="Jeffrey van der Kruit" w:date="2019-09-13T11:42:00Z">
              <w:r>
                <w:t>I</w:t>
              </w:r>
            </w:ins>
            <w:ins w:id="287" w:author="Jeffrey van der Kruit" w:date="2019-09-13T11:43:00Z">
              <w:r>
                <w:t>s het password herhaald?</w:t>
              </w:r>
            </w:ins>
          </w:p>
        </w:tc>
        <w:tc>
          <w:tcPr>
            <w:tcW w:w="3016" w:type="dxa"/>
          </w:tcPr>
          <w:p w14:paraId="6E7655D7" w14:textId="77777777" w:rsidR="0044396E" w:rsidRDefault="0044396E" w:rsidP="00331561"/>
        </w:tc>
      </w:tr>
      <w:tr w:rsidR="0044396E" w14:paraId="4935CE57" w14:textId="77777777" w:rsidTr="0044396E">
        <w:tc>
          <w:tcPr>
            <w:tcW w:w="3256" w:type="dxa"/>
            <w:gridSpan w:val="2"/>
            <w:shd w:val="clear" w:color="auto" w:fill="FFFF00"/>
          </w:tcPr>
          <w:p w14:paraId="0756799C" w14:textId="5FD2B871" w:rsidR="0044396E" w:rsidRDefault="0044396E" w:rsidP="00331561">
            <w:r>
              <w:t>True</w:t>
            </w:r>
          </w:p>
        </w:tc>
        <w:tc>
          <w:tcPr>
            <w:tcW w:w="2790" w:type="dxa"/>
            <w:shd w:val="clear" w:color="auto" w:fill="FFFF00"/>
          </w:tcPr>
          <w:p w14:paraId="1B8410F1" w14:textId="57B6DFBF" w:rsidR="0044396E" w:rsidRDefault="0044396E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348ABB07" w14:textId="77777777" w:rsidR="0044396E" w:rsidRDefault="0044396E" w:rsidP="00331561"/>
        </w:tc>
      </w:tr>
      <w:tr w:rsidR="0044396E" w14:paraId="01F678DE" w14:textId="77777777" w:rsidTr="0044396E">
        <w:tc>
          <w:tcPr>
            <w:tcW w:w="3256" w:type="dxa"/>
            <w:gridSpan w:val="2"/>
            <w:shd w:val="clear" w:color="auto" w:fill="FFFF00"/>
            <w:tcPrChange w:id="288" w:author="Jeffrey van der Kruit" w:date="2019-09-13T11:46:00Z">
              <w:tcPr>
                <w:tcW w:w="3256" w:type="dxa"/>
                <w:gridSpan w:val="3"/>
                <w:shd w:val="clear" w:color="auto" w:fill="FFFF00"/>
              </w:tcPr>
            </w:tcPrChange>
          </w:tcPr>
          <w:p w14:paraId="6224365F" w14:textId="36BE435C" w:rsidR="0044396E" w:rsidRDefault="0044396E" w:rsidP="00331561">
            <w:ins w:id="289" w:author="Jeffrey van der Kruit" w:date="2019-09-13T11:44:00Z">
              <w:r>
                <w:t>Komt het herh</w:t>
              </w:r>
            </w:ins>
            <w:ins w:id="290" w:author="Jeffrey van der Kruit" w:date="2019-09-13T11:45:00Z">
              <w:r>
                <w:t>aalde password overeen met password?</w:t>
              </w:r>
            </w:ins>
          </w:p>
        </w:tc>
        <w:tc>
          <w:tcPr>
            <w:tcW w:w="2790" w:type="dxa"/>
            <w:shd w:val="clear" w:color="auto" w:fill="FFFFFF" w:themeFill="background1"/>
            <w:tcPrChange w:id="291" w:author="Jeffrey van der Kruit" w:date="2019-09-13T11:46:00Z">
              <w:tcPr>
                <w:tcW w:w="2790" w:type="dxa"/>
                <w:gridSpan w:val="2"/>
                <w:shd w:val="clear" w:color="auto" w:fill="FFFF00"/>
              </w:tcPr>
            </w:tcPrChange>
          </w:tcPr>
          <w:p w14:paraId="2246D03A" w14:textId="77777777" w:rsidR="0044396E" w:rsidRDefault="0044396E" w:rsidP="00331561"/>
        </w:tc>
        <w:tc>
          <w:tcPr>
            <w:tcW w:w="3016" w:type="dxa"/>
            <w:tcPrChange w:id="292" w:author="Jeffrey van der Kruit" w:date="2019-09-13T11:46:00Z">
              <w:tcPr>
                <w:tcW w:w="3016" w:type="dxa"/>
              </w:tcPr>
            </w:tcPrChange>
          </w:tcPr>
          <w:p w14:paraId="11AF0243" w14:textId="77777777" w:rsidR="0044396E" w:rsidRDefault="0044396E" w:rsidP="00331561"/>
        </w:tc>
      </w:tr>
      <w:tr w:rsidR="0044396E" w14:paraId="015F3BC2" w14:textId="77777777" w:rsidTr="0044396E">
        <w:tc>
          <w:tcPr>
            <w:tcW w:w="1628" w:type="dxa"/>
            <w:shd w:val="clear" w:color="auto" w:fill="FFFF00"/>
            <w:tcPrChange w:id="293" w:author="Jeffrey van der Kruit" w:date="2019-09-13T11:46:00Z">
              <w:tcPr>
                <w:tcW w:w="1628" w:type="dxa"/>
                <w:shd w:val="clear" w:color="auto" w:fill="FFFF00"/>
              </w:tcPr>
            </w:tcPrChange>
          </w:tcPr>
          <w:p w14:paraId="43F0E773" w14:textId="63FF82DA" w:rsidR="0044396E" w:rsidRDefault="0044396E" w:rsidP="00331561">
            <w:ins w:id="294" w:author="Jeffrey van der Kruit" w:date="2019-09-13T11:46:00Z">
              <w:r>
                <w:t>True</w:t>
              </w:r>
            </w:ins>
          </w:p>
        </w:tc>
        <w:tc>
          <w:tcPr>
            <w:tcW w:w="1628" w:type="dxa"/>
            <w:shd w:val="clear" w:color="auto" w:fill="FFFF00"/>
            <w:tcPrChange w:id="295" w:author="Jeffrey van der Kruit" w:date="2019-09-13T11:46:00Z">
              <w:tcPr>
                <w:tcW w:w="1628" w:type="dxa"/>
                <w:gridSpan w:val="2"/>
                <w:shd w:val="clear" w:color="auto" w:fill="FFFF00"/>
              </w:tcPr>
            </w:tcPrChange>
          </w:tcPr>
          <w:p w14:paraId="3F9F76CA" w14:textId="7233E8E6" w:rsidR="0044396E" w:rsidRDefault="0044396E" w:rsidP="00331561">
            <w:proofErr w:type="spellStart"/>
            <w:ins w:id="296" w:author="Jeffrey van der Kruit" w:date="2019-09-13T11:46:00Z">
              <w:r>
                <w:t>False</w:t>
              </w:r>
            </w:ins>
            <w:proofErr w:type="spellEnd"/>
          </w:p>
        </w:tc>
        <w:tc>
          <w:tcPr>
            <w:tcW w:w="2790" w:type="dxa"/>
            <w:shd w:val="clear" w:color="auto" w:fill="FFFFFF" w:themeFill="background1"/>
            <w:tcPrChange w:id="297" w:author="Jeffrey van der Kruit" w:date="2019-09-13T11:46:00Z">
              <w:tcPr>
                <w:tcW w:w="2790" w:type="dxa"/>
                <w:gridSpan w:val="2"/>
                <w:shd w:val="clear" w:color="auto" w:fill="FFFF00"/>
              </w:tcPr>
            </w:tcPrChange>
          </w:tcPr>
          <w:p w14:paraId="639D029D" w14:textId="77777777" w:rsidR="0044396E" w:rsidRDefault="0044396E" w:rsidP="00331561"/>
        </w:tc>
        <w:tc>
          <w:tcPr>
            <w:tcW w:w="3016" w:type="dxa"/>
            <w:tcPrChange w:id="298" w:author="Jeffrey van der Kruit" w:date="2019-09-13T11:46:00Z">
              <w:tcPr>
                <w:tcW w:w="3016" w:type="dxa"/>
              </w:tcPr>
            </w:tcPrChange>
          </w:tcPr>
          <w:p w14:paraId="197A3C12" w14:textId="77777777" w:rsidR="0044396E" w:rsidRDefault="0044396E" w:rsidP="00331561"/>
        </w:tc>
      </w:tr>
      <w:tr w:rsidR="0044396E" w14:paraId="4AECCB8F" w14:textId="77777777" w:rsidTr="00803108">
        <w:tc>
          <w:tcPr>
            <w:tcW w:w="6046" w:type="dxa"/>
            <w:gridSpan w:val="3"/>
            <w:shd w:val="clear" w:color="auto" w:fill="FFFF00"/>
          </w:tcPr>
          <w:p w14:paraId="34E732DC" w14:textId="3ECA661B" w:rsidR="0044396E" w:rsidRDefault="0044396E" w:rsidP="0044396E">
            <w:pPr>
              <w:jc w:val="center"/>
              <w:pPrChange w:id="299" w:author="Jeffrey van der Kruit" w:date="2019-09-13T11:42:00Z">
                <w:pPr/>
              </w:pPrChange>
            </w:pPr>
            <w:r>
              <w:t>Is er geen error?</w:t>
            </w:r>
          </w:p>
        </w:tc>
        <w:tc>
          <w:tcPr>
            <w:tcW w:w="3016" w:type="dxa"/>
          </w:tcPr>
          <w:p w14:paraId="2496DEC4" w14:textId="77777777" w:rsidR="0044396E" w:rsidRDefault="0044396E" w:rsidP="00331561"/>
        </w:tc>
      </w:tr>
      <w:tr w:rsidR="00782C31" w14:paraId="4CFBF79C" w14:textId="77777777" w:rsidTr="0044396E">
        <w:tc>
          <w:tcPr>
            <w:tcW w:w="3256" w:type="dxa"/>
            <w:gridSpan w:val="2"/>
            <w:shd w:val="clear" w:color="auto" w:fill="FFFF00"/>
            <w:tcPrChange w:id="300" w:author="Jeffrey van der Kruit" w:date="2019-09-13T11:44:00Z">
              <w:tcPr>
                <w:tcW w:w="3392" w:type="dxa"/>
                <w:gridSpan w:val="4"/>
                <w:shd w:val="clear" w:color="auto" w:fill="FFFF00"/>
              </w:tcPr>
            </w:tcPrChange>
          </w:tcPr>
          <w:p w14:paraId="794A1C4A" w14:textId="77777777" w:rsidR="00782C31" w:rsidRDefault="00782C31" w:rsidP="00331561">
            <w:r>
              <w:t>True</w:t>
            </w:r>
          </w:p>
        </w:tc>
        <w:tc>
          <w:tcPr>
            <w:tcW w:w="2790" w:type="dxa"/>
            <w:shd w:val="clear" w:color="auto" w:fill="FFFF00"/>
            <w:tcPrChange w:id="301" w:author="Jeffrey van der Kruit" w:date="2019-09-13T11:44:00Z">
              <w:tcPr>
                <w:tcW w:w="2654" w:type="dxa"/>
                <w:shd w:val="clear" w:color="auto" w:fill="FFFF00"/>
              </w:tcPr>
            </w:tcPrChange>
          </w:tcPr>
          <w:p w14:paraId="2B2C3FF1" w14:textId="77777777" w:rsidR="00782C31" w:rsidRDefault="00782C31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302" w:author="Jeffrey van der Kruit" w:date="2019-09-13T11:44:00Z">
              <w:tcPr>
                <w:tcW w:w="3016" w:type="dxa"/>
              </w:tcPr>
            </w:tcPrChange>
          </w:tcPr>
          <w:p w14:paraId="5B9DBA2B" w14:textId="77777777" w:rsidR="00782C31" w:rsidRDefault="00782C31" w:rsidP="00331561"/>
        </w:tc>
      </w:tr>
      <w:tr w:rsidR="00782C31" w14:paraId="5319F18E" w14:textId="77777777" w:rsidTr="0044396E">
        <w:tc>
          <w:tcPr>
            <w:tcW w:w="3256" w:type="dxa"/>
            <w:gridSpan w:val="2"/>
            <w:tcPrChange w:id="303" w:author="Jeffrey van der Kruit" w:date="2019-09-13T11:44:00Z">
              <w:tcPr>
                <w:tcW w:w="3392" w:type="dxa"/>
                <w:gridSpan w:val="4"/>
              </w:tcPr>
            </w:tcPrChange>
          </w:tcPr>
          <w:p w14:paraId="7956FC67" w14:textId="77777777" w:rsidR="00782C31" w:rsidRDefault="00782C31" w:rsidP="00331561">
            <w:proofErr w:type="spellStart"/>
            <w:r>
              <w:t>Valid</w:t>
            </w:r>
            <w:proofErr w:type="spellEnd"/>
            <w:r>
              <w:t xml:space="preserve"> =  </w:t>
            </w:r>
            <w:proofErr w:type="spellStart"/>
            <w:r>
              <w:t>true</w:t>
            </w:r>
            <w:proofErr w:type="spellEnd"/>
          </w:p>
        </w:tc>
        <w:tc>
          <w:tcPr>
            <w:tcW w:w="2790" w:type="dxa"/>
            <w:tcPrChange w:id="304" w:author="Jeffrey van der Kruit" w:date="2019-09-13T11:44:00Z">
              <w:tcPr>
                <w:tcW w:w="2654" w:type="dxa"/>
              </w:tcPr>
            </w:tcPrChange>
          </w:tcPr>
          <w:p w14:paraId="191DE85E" w14:textId="77777777" w:rsidR="00782C31" w:rsidRDefault="00782C31" w:rsidP="00331561">
            <w:proofErr w:type="spellStart"/>
            <w:r>
              <w:t>Valid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  <w:tcPrChange w:id="305" w:author="Jeffrey van der Kruit" w:date="2019-09-13T11:44:00Z">
              <w:tcPr>
                <w:tcW w:w="3016" w:type="dxa"/>
              </w:tcPr>
            </w:tcPrChange>
          </w:tcPr>
          <w:p w14:paraId="2B6815D2" w14:textId="77777777" w:rsidR="00782C31" w:rsidRDefault="00782C31" w:rsidP="00331561"/>
        </w:tc>
      </w:tr>
    </w:tbl>
    <w:p w14:paraId="52E0EF0F" w14:textId="4C7AC4B4" w:rsidR="00782C31" w:rsidRDefault="00782C31" w:rsidP="000349DB">
      <w:pPr>
        <w:rPr>
          <w:ins w:id="306" w:author="Jeffrey van der Kruit" w:date="2019-09-13T11:46:00Z"/>
        </w:rPr>
      </w:pPr>
    </w:p>
    <w:p w14:paraId="1CD8FEB1" w14:textId="558C79E0" w:rsidR="0044396E" w:rsidRDefault="0044396E" w:rsidP="000349DB">
      <w:pPr>
        <w:rPr>
          <w:ins w:id="307" w:author="Jeffrey van der Kruit" w:date="2019-09-13T11:46:00Z"/>
        </w:rPr>
      </w:pPr>
      <w:ins w:id="308" w:author="Jeffrey van der Kruit" w:date="2019-09-13T11:46:00Z">
        <w:r>
          <w:t xml:space="preserve">PSD: </w:t>
        </w:r>
        <w:proofErr w:type="spellStart"/>
        <w:r>
          <w:t>emailTaken</w:t>
        </w:r>
        <w:proofErr w:type="spellEnd"/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396E" w14:paraId="3CA380BE" w14:textId="77777777" w:rsidTr="0044396E">
        <w:trPr>
          <w:ins w:id="309" w:author="Jeffrey van der Kruit" w:date="2019-09-13T11:47:00Z"/>
        </w:trPr>
        <w:tc>
          <w:tcPr>
            <w:tcW w:w="9062" w:type="dxa"/>
          </w:tcPr>
          <w:p w14:paraId="2BE99FC8" w14:textId="6C4496E9" w:rsidR="0044396E" w:rsidRDefault="0044396E" w:rsidP="000349DB">
            <w:pPr>
              <w:rPr>
                <w:ins w:id="310" w:author="Jeffrey van der Kruit" w:date="2019-09-13T11:47:00Z"/>
              </w:rPr>
            </w:pPr>
            <w:proofErr w:type="spellStart"/>
            <w:ins w:id="311" w:author="Jeffrey van der Kruit" w:date="2019-09-13T11:47:00Z">
              <w:r w:rsidRPr="0044396E">
                <w:t>findUserByEmail</w:t>
              </w:r>
              <w:proofErr w:type="spellEnd"/>
            </w:ins>
          </w:p>
        </w:tc>
      </w:tr>
    </w:tbl>
    <w:p w14:paraId="092C70DA" w14:textId="77777777" w:rsidR="0044396E" w:rsidRDefault="0044396E" w:rsidP="000349DB"/>
    <w:p w14:paraId="79C1DB68" w14:textId="45E8D717" w:rsidR="0044396E" w:rsidRDefault="0044396E" w:rsidP="0044396E">
      <w:r>
        <w:lastRenderedPageBreak/>
        <w:t xml:space="preserve">PSD: </w:t>
      </w:r>
      <w:proofErr w:type="spellStart"/>
      <w:r w:rsidRPr="0044396E">
        <w:t>validateContactForm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2"/>
        <w:gridCol w:w="2654"/>
        <w:gridCol w:w="3016"/>
        <w:tblGridChange w:id="312">
          <w:tblGrid>
            <w:gridCol w:w="3392"/>
            <w:gridCol w:w="2654"/>
            <w:gridCol w:w="3016"/>
          </w:tblGrid>
        </w:tblGridChange>
      </w:tblGrid>
      <w:tr w:rsidR="0044396E" w:rsidDel="000E7776" w14:paraId="514E756E" w14:textId="77777777" w:rsidTr="00331561">
        <w:trPr>
          <w:gridAfter w:val="2"/>
          <w:del w:id="313" w:author="Jeffrey van der Kruit" w:date="2019-09-13T11:18:00Z"/>
        </w:trPr>
        <w:tc>
          <w:tcPr>
            <w:tcW w:w="3392" w:type="dxa"/>
            <w:shd w:val="clear" w:color="auto" w:fill="FFFF00"/>
          </w:tcPr>
          <w:p w14:paraId="1D0B3073" w14:textId="77777777" w:rsidR="0044396E" w:rsidDel="000E7776" w:rsidRDefault="0044396E" w:rsidP="00331561">
            <w:pPr>
              <w:jc w:val="center"/>
            </w:pPr>
          </w:p>
        </w:tc>
      </w:tr>
      <w:tr w:rsidR="0044396E" w14:paraId="6099C38B" w14:textId="77777777" w:rsidTr="00331561">
        <w:tc>
          <w:tcPr>
            <w:tcW w:w="9062" w:type="dxa"/>
            <w:gridSpan w:val="3"/>
            <w:shd w:val="clear" w:color="auto" w:fill="FFFF00"/>
          </w:tcPr>
          <w:p w14:paraId="49FBEC01" w14:textId="77777777" w:rsidR="0044396E" w:rsidRDefault="0044396E" w:rsidP="00331561">
            <w:pPr>
              <w:jc w:val="center"/>
            </w:pPr>
            <w:r>
              <w:t>Is er een post?</w:t>
            </w:r>
          </w:p>
        </w:tc>
      </w:tr>
      <w:tr w:rsidR="0044396E" w14:paraId="26493C7D" w14:textId="77777777" w:rsidTr="00331561">
        <w:tc>
          <w:tcPr>
            <w:tcW w:w="6046" w:type="dxa"/>
            <w:gridSpan w:val="2"/>
            <w:shd w:val="clear" w:color="auto" w:fill="FFFF00"/>
          </w:tcPr>
          <w:p w14:paraId="05EF9BE4" w14:textId="77777777" w:rsidR="0044396E" w:rsidDel="003F1248" w:rsidRDefault="0044396E" w:rsidP="00331561">
            <w:proofErr w:type="spellStart"/>
            <w:r>
              <w:t>true</w:t>
            </w:r>
            <w:proofErr w:type="spellEnd"/>
          </w:p>
        </w:tc>
        <w:tc>
          <w:tcPr>
            <w:tcW w:w="3016" w:type="dxa"/>
            <w:shd w:val="clear" w:color="auto" w:fill="FFFF00"/>
          </w:tcPr>
          <w:p w14:paraId="543C3EFC" w14:textId="77777777" w:rsidR="0044396E" w:rsidRDefault="0044396E" w:rsidP="00331561">
            <w:proofErr w:type="spellStart"/>
            <w:r>
              <w:t>false</w:t>
            </w:r>
            <w:proofErr w:type="spellEnd"/>
          </w:p>
        </w:tc>
      </w:tr>
      <w:tr w:rsidR="0044396E" w14:paraId="58B63876" w14:textId="77777777" w:rsidTr="00331561">
        <w:tc>
          <w:tcPr>
            <w:tcW w:w="6046" w:type="dxa"/>
            <w:gridSpan w:val="2"/>
            <w:shd w:val="clear" w:color="auto" w:fill="FFFF00"/>
          </w:tcPr>
          <w:p w14:paraId="62A25350" w14:textId="76F0E617" w:rsidR="0044396E" w:rsidRDefault="0044396E" w:rsidP="0044396E">
            <w:pPr>
              <w:jc w:val="center"/>
              <w:pPrChange w:id="314" w:author="Jeffrey van der Kruit" w:date="2019-09-13T11:49:00Z">
                <w:pPr/>
              </w:pPrChange>
            </w:pPr>
            <w:r>
              <w:t xml:space="preserve">Is er een </w:t>
            </w:r>
            <w:r>
              <w:t>naam</w:t>
            </w:r>
            <w:r>
              <w:t>?</w:t>
            </w:r>
          </w:p>
        </w:tc>
        <w:tc>
          <w:tcPr>
            <w:tcW w:w="3016" w:type="dxa"/>
          </w:tcPr>
          <w:p w14:paraId="0862FDFB" w14:textId="77777777" w:rsidR="0044396E" w:rsidRDefault="0044396E" w:rsidP="00331561">
            <w:r>
              <w:t>Show</w:t>
            </w:r>
            <w:bookmarkStart w:id="315" w:name="_GoBack"/>
            <w:bookmarkEnd w:id="315"/>
            <w:r>
              <w:t xml:space="preserve"> form</w:t>
            </w:r>
          </w:p>
        </w:tc>
      </w:tr>
      <w:tr w:rsidR="0044396E" w14:paraId="55DEEAC4" w14:textId="77777777" w:rsidTr="00331561">
        <w:tc>
          <w:tcPr>
            <w:tcW w:w="3392" w:type="dxa"/>
            <w:shd w:val="clear" w:color="auto" w:fill="FFFF00"/>
          </w:tcPr>
          <w:p w14:paraId="61A0DC22" w14:textId="77777777" w:rsidR="0044396E" w:rsidDel="003F1248" w:rsidRDefault="0044396E" w:rsidP="00331561">
            <w:r>
              <w:t>True</w:t>
            </w:r>
          </w:p>
        </w:tc>
        <w:tc>
          <w:tcPr>
            <w:tcW w:w="2654" w:type="dxa"/>
            <w:shd w:val="clear" w:color="auto" w:fill="FFFF00"/>
          </w:tcPr>
          <w:p w14:paraId="7329F950" w14:textId="77777777" w:rsidR="0044396E" w:rsidRDefault="0044396E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2C4E60A8" w14:textId="77777777" w:rsidR="0044396E" w:rsidRDefault="0044396E" w:rsidP="00331561"/>
        </w:tc>
      </w:tr>
      <w:tr w:rsidR="0044396E" w14:paraId="11334081" w14:textId="77777777" w:rsidTr="00331561">
        <w:tc>
          <w:tcPr>
            <w:tcW w:w="6046" w:type="dxa"/>
            <w:gridSpan w:val="2"/>
            <w:shd w:val="clear" w:color="auto" w:fill="FFFF00"/>
          </w:tcPr>
          <w:p w14:paraId="63E143F5" w14:textId="062FED16" w:rsidR="0044396E" w:rsidRDefault="0044396E" w:rsidP="0044396E">
            <w:pPr>
              <w:jc w:val="center"/>
              <w:pPrChange w:id="316" w:author="Jeffrey van der Kruit" w:date="2019-09-13T11:48:00Z">
                <w:pPr/>
              </w:pPrChange>
            </w:pPr>
            <w:r>
              <w:t xml:space="preserve">Is er een </w:t>
            </w:r>
            <w:r>
              <w:t>email</w:t>
            </w:r>
          </w:p>
        </w:tc>
        <w:tc>
          <w:tcPr>
            <w:tcW w:w="3016" w:type="dxa"/>
          </w:tcPr>
          <w:p w14:paraId="53F8F747" w14:textId="77777777" w:rsidR="0044396E" w:rsidRDefault="0044396E" w:rsidP="00331561"/>
        </w:tc>
      </w:tr>
      <w:tr w:rsidR="0044396E" w14:paraId="142CCE72" w14:textId="77777777" w:rsidTr="00331561">
        <w:tc>
          <w:tcPr>
            <w:tcW w:w="3392" w:type="dxa"/>
            <w:shd w:val="clear" w:color="auto" w:fill="FFFF00"/>
          </w:tcPr>
          <w:p w14:paraId="763E42F1" w14:textId="77777777" w:rsidR="0044396E" w:rsidRDefault="0044396E" w:rsidP="00331561">
            <w:r>
              <w:t>True</w:t>
            </w:r>
          </w:p>
        </w:tc>
        <w:tc>
          <w:tcPr>
            <w:tcW w:w="2654" w:type="dxa"/>
            <w:shd w:val="clear" w:color="auto" w:fill="FFFF00"/>
          </w:tcPr>
          <w:p w14:paraId="4D9B0C97" w14:textId="77777777" w:rsidR="0044396E" w:rsidRDefault="0044396E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503ECC34" w14:textId="77777777" w:rsidR="0044396E" w:rsidRDefault="0044396E" w:rsidP="00331561"/>
        </w:tc>
      </w:tr>
      <w:tr w:rsidR="0044396E" w14:paraId="0410399E" w14:textId="77777777" w:rsidTr="00BC75E6">
        <w:tc>
          <w:tcPr>
            <w:tcW w:w="6046" w:type="dxa"/>
            <w:gridSpan w:val="2"/>
            <w:shd w:val="clear" w:color="auto" w:fill="FFFF00"/>
          </w:tcPr>
          <w:p w14:paraId="11DD4B3B" w14:textId="0A92DC42" w:rsidR="0044396E" w:rsidRDefault="0044396E" w:rsidP="0044396E">
            <w:pPr>
              <w:jc w:val="center"/>
              <w:pPrChange w:id="317" w:author="Jeffrey van der Kruit" w:date="2019-09-13T11:48:00Z">
                <w:pPr/>
              </w:pPrChange>
            </w:pPr>
            <w:ins w:id="318" w:author="Jeffrey van der Kruit" w:date="2019-09-13T11:48:00Z">
              <w:r>
                <w:t>Is er een bericht?</w:t>
              </w:r>
            </w:ins>
          </w:p>
        </w:tc>
        <w:tc>
          <w:tcPr>
            <w:tcW w:w="3016" w:type="dxa"/>
          </w:tcPr>
          <w:p w14:paraId="719BE0E9" w14:textId="77777777" w:rsidR="0044396E" w:rsidRDefault="0044396E" w:rsidP="00331561"/>
        </w:tc>
      </w:tr>
      <w:tr w:rsidR="0044396E" w14:paraId="4B6B7FD4" w14:textId="77777777" w:rsidTr="00331561">
        <w:trPr>
          <w:ins w:id="319" w:author="Jeffrey van der Kruit" w:date="2019-09-13T11:48:00Z"/>
        </w:trPr>
        <w:tc>
          <w:tcPr>
            <w:tcW w:w="3392" w:type="dxa"/>
            <w:shd w:val="clear" w:color="auto" w:fill="FFFF00"/>
          </w:tcPr>
          <w:p w14:paraId="2E298A31" w14:textId="77777777" w:rsidR="0044396E" w:rsidRDefault="0044396E" w:rsidP="00331561">
            <w:pPr>
              <w:rPr>
                <w:ins w:id="320" w:author="Jeffrey van der Kruit" w:date="2019-09-13T11:48:00Z"/>
              </w:rPr>
            </w:pPr>
          </w:p>
        </w:tc>
        <w:tc>
          <w:tcPr>
            <w:tcW w:w="2654" w:type="dxa"/>
            <w:shd w:val="clear" w:color="auto" w:fill="FFFF00"/>
          </w:tcPr>
          <w:p w14:paraId="0AA756F1" w14:textId="77777777" w:rsidR="0044396E" w:rsidRDefault="0044396E" w:rsidP="00331561">
            <w:pPr>
              <w:rPr>
                <w:ins w:id="321" w:author="Jeffrey van der Kruit" w:date="2019-09-13T11:48:00Z"/>
              </w:rPr>
            </w:pPr>
          </w:p>
        </w:tc>
        <w:tc>
          <w:tcPr>
            <w:tcW w:w="3016" w:type="dxa"/>
          </w:tcPr>
          <w:p w14:paraId="50BF068F" w14:textId="77777777" w:rsidR="0044396E" w:rsidRDefault="0044396E" w:rsidP="00331561">
            <w:pPr>
              <w:rPr>
                <w:ins w:id="322" w:author="Jeffrey van der Kruit" w:date="2019-09-13T11:48:00Z"/>
              </w:rPr>
            </w:pPr>
          </w:p>
        </w:tc>
      </w:tr>
      <w:tr w:rsidR="0044396E" w14:paraId="2B4D6C5C" w14:textId="77777777" w:rsidTr="00331561">
        <w:tc>
          <w:tcPr>
            <w:tcW w:w="6046" w:type="dxa"/>
            <w:gridSpan w:val="2"/>
            <w:shd w:val="clear" w:color="auto" w:fill="FFFF00"/>
          </w:tcPr>
          <w:p w14:paraId="15F89FF1" w14:textId="77777777" w:rsidR="0044396E" w:rsidRDefault="0044396E" w:rsidP="0044396E">
            <w:pPr>
              <w:jc w:val="center"/>
              <w:pPrChange w:id="323" w:author="Jeffrey van der Kruit" w:date="2019-09-13T11:49:00Z">
                <w:pPr/>
              </w:pPrChange>
            </w:pPr>
            <w:r>
              <w:t>Is er geen error?</w:t>
            </w:r>
          </w:p>
        </w:tc>
        <w:tc>
          <w:tcPr>
            <w:tcW w:w="3016" w:type="dxa"/>
          </w:tcPr>
          <w:p w14:paraId="7E1CA0B0" w14:textId="77777777" w:rsidR="0044396E" w:rsidRDefault="0044396E" w:rsidP="00331561"/>
        </w:tc>
      </w:tr>
      <w:tr w:rsidR="0044396E" w14:paraId="4D169EE0" w14:textId="77777777" w:rsidTr="00331561">
        <w:tc>
          <w:tcPr>
            <w:tcW w:w="3392" w:type="dxa"/>
            <w:shd w:val="clear" w:color="auto" w:fill="FFFF00"/>
          </w:tcPr>
          <w:p w14:paraId="5442D8F7" w14:textId="77777777" w:rsidR="0044396E" w:rsidRDefault="0044396E" w:rsidP="00331561">
            <w:r>
              <w:t>True</w:t>
            </w:r>
          </w:p>
        </w:tc>
        <w:tc>
          <w:tcPr>
            <w:tcW w:w="2654" w:type="dxa"/>
            <w:shd w:val="clear" w:color="auto" w:fill="FFFF00"/>
          </w:tcPr>
          <w:p w14:paraId="238A69E1" w14:textId="77777777" w:rsidR="0044396E" w:rsidRDefault="0044396E" w:rsidP="00331561"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100C90AB" w14:textId="77777777" w:rsidR="0044396E" w:rsidRDefault="0044396E" w:rsidP="00331561"/>
        </w:tc>
      </w:tr>
      <w:tr w:rsidR="0044396E" w14:paraId="21B32D2E" w14:textId="77777777" w:rsidTr="00331561">
        <w:tc>
          <w:tcPr>
            <w:tcW w:w="3392" w:type="dxa"/>
          </w:tcPr>
          <w:p w14:paraId="77D9DE66" w14:textId="77777777" w:rsidR="0044396E" w:rsidRDefault="0044396E" w:rsidP="00331561">
            <w:proofErr w:type="spellStart"/>
            <w:r>
              <w:t>Valid</w:t>
            </w:r>
            <w:proofErr w:type="spellEnd"/>
            <w:r>
              <w:t xml:space="preserve"> =  </w:t>
            </w:r>
            <w:proofErr w:type="spellStart"/>
            <w:r>
              <w:t>true</w:t>
            </w:r>
            <w:proofErr w:type="spellEnd"/>
          </w:p>
        </w:tc>
        <w:tc>
          <w:tcPr>
            <w:tcW w:w="2654" w:type="dxa"/>
          </w:tcPr>
          <w:p w14:paraId="7C35E5E3" w14:textId="77777777" w:rsidR="0044396E" w:rsidRDefault="0044396E" w:rsidP="00331561">
            <w:proofErr w:type="spellStart"/>
            <w:r>
              <w:t>Valid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</w:tc>
        <w:tc>
          <w:tcPr>
            <w:tcW w:w="3016" w:type="dxa"/>
          </w:tcPr>
          <w:p w14:paraId="3AC138F7" w14:textId="77777777" w:rsidR="0044396E" w:rsidRDefault="0044396E" w:rsidP="00331561"/>
        </w:tc>
      </w:tr>
    </w:tbl>
    <w:p w14:paraId="170DAD8A" w14:textId="28A72907" w:rsidR="00E72851" w:rsidDel="0044396E" w:rsidRDefault="00E72851" w:rsidP="000349DB">
      <w:pPr>
        <w:rPr>
          <w:del w:id="324" w:author="Jeffrey van der Kruit" w:date="2019-09-13T11:48:00Z"/>
        </w:rPr>
      </w:pPr>
      <w:del w:id="325" w:author="Jeffrey van der Kruit" w:date="2019-09-13T11:48:00Z">
        <w:r w:rsidDel="0044396E">
          <w:delText xml:space="preserve">PSD: </w:delText>
        </w:r>
      </w:del>
      <w:del w:id="326" w:author="Jeffrey van der Kruit" w:date="2019-09-13T11:47:00Z">
        <w:r w:rsidDel="0044396E">
          <w:delText>showContactContent</w:delText>
        </w:r>
      </w:del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26B6" w:rsidDel="0044396E" w14:paraId="323564AD" w14:textId="7BC3C68C" w:rsidTr="00D907C2">
        <w:trPr>
          <w:del w:id="327" w:author="Jeffrey van der Kruit" w:date="2019-09-13T11:48:00Z"/>
        </w:trPr>
        <w:tc>
          <w:tcPr>
            <w:tcW w:w="9062" w:type="dxa"/>
            <w:gridSpan w:val="3"/>
            <w:shd w:val="clear" w:color="auto" w:fill="FFFF00"/>
          </w:tcPr>
          <w:p w14:paraId="5C39D88C" w14:textId="69D06BC8" w:rsidR="000E26B6" w:rsidDel="0044396E" w:rsidRDefault="000E26B6" w:rsidP="00D907C2">
            <w:pPr>
              <w:jc w:val="center"/>
              <w:rPr>
                <w:del w:id="328" w:author="Jeffrey van der Kruit" w:date="2019-09-13T11:48:00Z"/>
              </w:rPr>
            </w:pPr>
            <w:del w:id="329" w:author="Jeffrey van der Kruit" w:date="2019-09-13T11:48:00Z">
              <w:r w:rsidDel="0044396E">
                <w:delText>Request method</w:delText>
              </w:r>
            </w:del>
          </w:p>
        </w:tc>
      </w:tr>
      <w:tr w:rsidR="000E26B6" w:rsidDel="0044396E" w14:paraId="10A127EB" w14:textId="06C40C3D" w:rsidTr="00D907C2">
        <w:trPr>
          <w:del w:id="330" w:author="Jeffrey van der Kruit" w:date="2019-09-13T11:48:00Z"/>
        </w:trPr>
        <w:tc>
          <w:tcPr>
            <w:tcW w:w="3020" w:type="dxa"/>
            <w:shd w:val="clear" w:color="auto" w:fill="FFFF00"/>
          </w:tcPr>
          <w:p w14:paraId="45641751" w14:textId="7090E7F0" w:rsidR="000E26B6" w:rsidDel="0044396E" w:rsidRDefault="000E26B6" w:rsidP="000349DB">
            <w:pPr>
              <w:rPr>
                <w:del w:id="331" w:author="Jeffrey van der Kruit" w:date="2019-09-13T11:48:00Z"/>
              </w:rPr>
            </w:pPr>
            <w:del w:id="332" w:author="Jeffrey van der Kruit" w:date="2019-09-13T11:48:00Z">
              <w:r w:rsidDel="0044396E">
                <w:delText>get</w:delText>
              </w:r>
            </w:del>
          </w:p>
        </w:tc>
        <w:tc>
          <w:tcPr>
            <w:tcW w:w="6042" w:type="dxa"/>
            <w:gridSpan w:val="2"/>
            <w:shd w:val="clear" w:color="auto" w:fill="FFFF00"/>
          </w:tcPr>
          <w:p w14:paraId="3010D3FC" w14:textId="73B5211B" w:rsidR="000E26B6" w:rsidDel="0044396E" w:rsidRDefault="000E26B6" w:rsidP="000349DB">
            <w:pPr>
              <w:rPr>
                <w:del w:id="333" w:author="Jeffrey van der Kruit" w:date="2019-09-13T11:48:00Z"/>
              </w:rPr>
            </w:pPr>
            <w:del w:id="334" w:author="Jeffrey van der Kruit" w:date="2019-09-13T11:48:00Z">
              <w:r w:rsidDel="0044396E">
                <w:delText>Post</w:delText>
              </w:r>
            </w:del>
          </w:p>
        </w:tc>
      </w:tr>
      <w:tr w:rsidR="000E26B6" w:rsidDel="0044396E" w14:paraId="69EF890C" w14:textId="04B48A78" w:rsidTr="00365178">
        <w:trPr>
          <w:del w:id="335" w:author="Jeffrey van der Kruit" w:date="2019-09-13T11:48:00Z"/>
        </w:trPr>
        <w:tc>
          <w:tcPr>
            <w:tcW w:w="3020" w:type="dxa"/>
          </w:tcPr>
          <w:p w14:paraId="3B141378" w14:textId="2A163B48" w:rsidR="000E26B6" w:rsidDel="0044396E" w:rsidRDefault="000E26B6" w:rsidP="000349DB">
            <w:pPr>
              <w:rPr>
                <w:del w:id="336" w:author="Jeffrey van der Kruit" w:date="2019-09-13T11:48:00Z"/>
              </w:rPr>
            </w:pPr>
          </w:p>
        </w:tc>
        <w:tc>
          <w:tcPr>
            <w:tcW w:w="6042" w:type="dxa"/>
            <w:gridSpan w:val="2"/>
          </w:tcPr>
          <w:p w14:paraId="0C3BB731" w14:textId="6B0D9FB3" w:rsidR="000E26B6" w:rsidDel="0044396E" w:rsidRDefault="000E26B6" w:rsidP="000349DB">
            <w:pPr>
              <w:rPr>
                <w:del w:id="337" w:author="Jeffrey van der Kruit" w:date="2019-09-13T11:48:00Z"/>
              </w:rPr>
            </w:pPr>
            <w:del w:id="338" w:author="Jeffrey van der Kruit" w:date="2019-09-13T11:48:00Z">
              <w:r w:rsidDel="0044396E">
                <w:delText>Haal naam op</w:delText>
              </w:r>
            </w:del>
          </w:p>
        </w:tc>
      </w:tr>
      <w:tr w:rsidR="000E26B6" w:rsidDel="0044396E" w14:paraId="18C11447" w14:textId="03093D6B" w:rsidTr="00365178">
        <w:trPr>
          <w:del w:id="339" w:author="Jeffrey van der Kruit" w:date="2019-09-13T11:48:00Z"/>
        </w:trPr>
        <w:tc>
          <w:tcPr>
            <w:tcW w:w="3020" w:type="dxa"/>
          </w:tcPr>
          <w:p w14:paraId="034EEA7E" w14:textId="1D30DB90" w:rsidR="000E26B6" w:rsidDel="0044396E" w:rsidRDefault="000E26B6" w:rsidP="000349DB">
            <w:pPr>
              <w:rPr>
                <w:del w:id="340" w:author="Jeffrey van der Kruit" w:date="2019-09-13T11:48:00Z"/>
              </w:rPr>
            </w:pPr>
          </w:p>
        </w:tc>
        <w:tc>
          <w:tcPr>
            <w:tcW w:w="6042" w:type="dxa"/>
            <w:gridSpan w:val="2"/>
          </w:tcPr>
          <w:p w14:paraId="0586A052" w14:textId="7072E6B2" w:rsidR="000E26B6" w:rsidDel="0044396E" w:rsidRDefault="000E26B6" w:rsidP="000349DB">
            <w:pPr>
              <w:rPr>
                <w:del w:id="341" w:author="Jeffrey van der Kruit" w:date="2019-09-13T11:48:00Z"/>
              </w:rPr>
            </w:pPr>
            <w:del w:id="342" w:author="Jeffrey van der Kruit" w:date="2019-09-13T11:48:00Z">
              <w:r w:rsidDel="0044396E">
                <w:delText>Haal email op</w:delText>
              </w:r>
            </w:del>
          </w:p>
        </w:tc>
      </w:tr>
      <w:tr w:rsidR="000E26B6" w:rsidDel="0044396E" w14:paraId="6CD43EEC" w14:textId="54681322" w:rsidTr="00365178">
        <w:trPr>
          <w:del w:id="343" w:author="Jeffrey van der Kruit" w:date="2019-09-13T11:48:00Z"/>
        </w:trPr>
        <w:tc>
          <w:tcPr>
            <w:tcW w:w="3020" w:type="dxa"/>
          </w:tcPr>
          <w:p w14:paraId="4527490E" w14:textId="1485E400" w:rsidR="000E26B6" w:rsidDel="0044396E" w:rsidRDefault="000E26B6" w:rsidP="000349DB">
            <w:pPr>
              <w:rPr>
                <w:del w:id="344" w:author="Jeffrey van der Kruit" w:date="2019-09-13T11:48:00Z"/>
              </w:rPr>
            </w:pPr>
          </w:p>
        </w:tc>
        <w:tc>
          <w:tcPr>
            <w:tcW w:w="6042" w:type="dxa"/>
            <w:gridSpan w:val="2"/>
          </w:tcPr>
          <w:p w14:paraId="0F2A8245" w14:textId="66BBF9B9" w:rsidR="000E26B6" w:rsidDel="0044396E" w:rsidRDefault="000E26B6" w:rsidP="000E26B6">
            <w:pPr>
              <w:rPr>
                <w:del w:id="345" w:author="Jeffrey van der Kruit" w:date="2019-09-13T11:48:00Z"/>
              </w:rPr>
            </w:pPr>
            <w:del w:id="346" w:author="Jeffrey van der Kruit" w:date="2019-09-13T11:48:00Z">
              <w:r w:rsidDel="0044396E">
                <w:delText>Haal msg op</w:delText>
              </w:r>
            </w:del>
          </w:p>
        </w:tc>
      </w:tr>
      <w:tr w:rsidR="0077289C" w:rsidDel="0044396E" w14:paraId="59A85EBC" w14:textId="46DAE644" w:rsidTr="00C1655B">
        <w:trPr>
          <w:del w:id="347" w:author="Jeffrey van der Kruit" w:date="2019-09-13T11:48:00Z"/>
        </w:trPr>
        <w:tc>
          <w:tcPr>
            <w:tcW w:w="3020" w:type="dxa"/>
          </w:tcPr>
          <w:p w14:paraId="4B503C53" w14:textId="37B2F2E4" w:rsidR="0077289C" w:rsidDel="0044396E" w:rsidRDefault="0077289C" w:rsidP="000349DB">
            <w:pPr>
              <w:rPr>
                <w:del w:id="348" w:author="Jeffrey van der Kruit" w:date="2019-09-13T11:48:00Z"/>
              </w:rPr>
            </w:pPr>
          </w:p>
        </w:tc>
        <w:tc>
          <w:tcPr>
            <w:tcW w:w="6042" w:type="dxa"/>
            <w:gridSpan w:val="2"/>
            <w:shd w:val="clear" w:color="auto" w:fill="FFFF00"/>
          </w:tcPr>
          <w:p w14:paraId="60272AF8" w14:textId="60FC371B" w:rsidR="0077289C" w:rsidDel="0044396E" w:rsidRDefault="0077289C" w:rsidP="000E26B6">
            <w:pPr>
              <w:rPr>
                <w:del w:id="349" w:author="Jeffrey van der Kruit" w:date="2019-09-13T11:48:00Z"/>
              </w:rPr>
            </w:pPr>
            <w:del w:id="350" w:author="Jeffrey van der Kruit" w:date="2019-09-13T11:48:00Z">
              <w:r w:rsidDel="0044396E">
                <w:delText>Is name empty</w:delText>
              </w:r>
              <w:r w:rsidR="00C1655B" w:rsidDel="0044396E">
                <w:delText>?</w:delText>
              </w:r>
            </w:del>
          </w:p>
        </w:tc>
      </w:tr>
      <w:tr w:rsidR="000E26B6" w:rsidDel="0044396E" w14:paraId="45A1484E" w14:textId="7B0C241D" w:rsidTr="00D907C2">
        <w:trPr>
          <w:del w:id="351" w:author="Jeffrey van der Kruit" w:date="2019-09-13T11:48:00Z"/>
        </w:trPr>
        <w:tc>
          <w:tcPr>
            <w:tcW w:w="3020" w:type="dxa"/>
          </w:tcPr>
          <w:p w14:paraId="11850CC9" w14:textId="56C0A847" w:rsidR="000E26B6" w:rsidDel="0044396E" w:rsidRDefault="000E26B6" w:rsidP="000349DB">
            <w:pPr>
              <w:rPr>
                <w:del w:id="352" w:author="Jeffrey van der Kruit" w:date="2019-09-13T11:48:00Z"/>
              </w:rPr>
            </w:pPr>
          </w:p>
        </w:tc>
        <w:tc>
          <w:tcPr>
            <w:tcW w:w="3021" w:type="dxa"/>
            <w:shd w:val="clear" w:color="auto" w:fill="FFFF00"/>
          </w:tcPr>
          <w:p w14:paraId="38482727" w14:textId="2022CE0D" w:rsidR="000E26B6" w:rsidDel="0044396E" w:rsidRDefault="000E26B6" w:rsidP="000349DB">
            <w:pPr>
              <w:rPr>
                <w:del w:id="353" w:author="Jeffrey van der Kruit" w:date="2019-09-13T11:48:00Z"/>
              </w:rPr>
            </w:pPr>
            <w:del w:id="354" w:author="Jeffrey van der Kruit" w:date="2019-09-13T11:48:00Z">
              <w:r w:rsidDel="0044396E">
                <w:delText>True</w:delText>
              </w:r>
            </w:del>
          </w:p>
        </w:tc>
        <w:tc>
          <w:tcPr>
            <w:tcW w:w="3021" w:type="dxa"/>
            <w:shd w:val="clear" w:color="auto" w:fill="FFFF00"/>
          </w:tcPr>
          <w:p w14:paraId="4312DC7C" w14:textId="3FC170AB" w:rsidR="000E26B6" w:rsidDel="0044396E" w:rsidRDefault="000E26B6" w:rsidP="000349DB">
            <w:pPr>
              <w:rPr>
                <w:del w:id="355" w:author="Jeffrey van der Kruit" w:date="2019-09-13T11:48:00Z"/>
              </w:rPr>
            </w:pPr>
            <w:del w:id="356" w:author="Jeffrey van der Kruit" w:date="2019-09-13T11:48:00Z">
              <w:r w:rsidDel="0044396E">
                <w:delText>false</w:delText>
              </w:r>
            </w:del>
          </w:p>
        </w:tc>
      </w:tr>
      <w:tr w:rsidR="000E26B6" w:rsidRPr="00E51035" w:rsidDel="0044396E" w14:paraId="0EB03384" w14:textId="3BB478FD" w:rsidTr="000E26B6">
        <w:trPr>
          <w:del w:id="357" w:author="Jeffrey van der Kruit" w:date="2019-09-13T11:48:00Z"/>
        </w:trPr>
        <w:tc>
          <w:tcPr>
            <w:tcW w:w="3020" w:type="dxa"/>
          </w:tcPr>
          <w:p w14:paraId="575FA835" w14:textId="1BD25E21" w:rsidR="000E26B6" w:rsidDel="0044396E" w:rsidRDefault="000E26B6" w:rsidP="000349DB">
            <w:pPr>
              <w:rPr>
                <w:del w:id="358" w:author="Jeffrey van der Kruit" w:date="2019-09-13T11:48:00Z"/>
              </w:rPr>
            </w:pPr>
          </w:p>
        </w:tc>
        <w:tc>
          <w:tcPr>
            <w:tcW w:w="3021" w:type="dxa"/>
          </w:tcPr>
          <w:p w14:paraId="0BC4EB39" w14:textId="2280D2CA" w:rsidR="000E26B6" w:rsidRPr="0077289C" w:rsidDel="0044396E" w:rsidRDefault="000E26B6" w:rsidP="000349DB">
            <w:pPr>
              <w:rPr>
                <w:del w:id="359" w:author="Jeffrey van der Kruit" w:date="2019-09-13T11:48:00Z"/>
                <w:lang w:val="en-US"/>
              </w:rPr>
            </w:pPr>
            <w:del w:id="360" w:author="Jeffrey van der Kruit" w:date="2019-09-13T11:48:00Z">
              <w:r w:rsidRPr="0077289C" w:rsidDel="0044396E">
                <w:rPr>
                  <w:lang w:val="en-US"/>
                </w:rPr>
                <w:delText xml:space="preserve">$name err = “name is </w:delText>
              </w:r>
              <w:r w:rsidR="0077289C" w:rsidRPr="0077289C" w:rsidDel="0044396E">
                <w:rPr>
                  <w:lang w:val="en-US"/>
                </w:rPr>
                <w:delText>empty</w:delText>
              </w:r>
              <w:r w:rsidRPr="0077289C" w:rsidDel="0044396E">
                <w:rPr>
                  <w:lang w:val="en-US"/>
                </w:rPr>
                <w:delText>”</w:delText>
              </w:r>
            </w:del>
          </w:p>
        </w:tc>
        <w:tc>
          <w:tcPr>
            <w:tcW w:w="3021" w:type="dxa"/>
          </w:tcPr>
          <w:p w14:paraId="1C80A7C0" w14:textId="43234901" w:rsidR="000E26B6" w:rsidRPr="0077289C" w:rsidDel="0044396E" w:rsidRDefault="000E26B6" w:rsidP="000349DB">
            <w:pPr>
              <w:rPr>
                <w:del w:id="361" w:author="Jeffrey van der Kruit" w:date="2019-09-13T11:48:00Z"/>
                <w:lang w:val="en-US"/>
              </w:rPr>
            </w:pPr>
          </w:p>
        </w:tc>
      </w:tr>
      <w:tr w:rsidR="000E26B6" w:rsidRPr="00E51035" w:rsidDel="0044396E" w14:paraId="6AB5694D" w14:textId="63A5ED71" w:rsidTr="000E26B6">
        <w:trPr>
          <w:del w:id="362" w:author="Jeffrey van der Kruit" w:date="2019-09-13T11:48:00Z"/>
        </w:trPr>
        <w:tc>
          <w:tcPr>
            <w:tcW w:w="3020" w:type="dxa"/>
          </w:tcPr>
          <w:p w14:paraId="05480FA9" w14:textId="159262A5" w:rsidR="000E26B6" w:rsidRPr="0077289C" w:rsidDel="0044396E" w:rsidRDefault="000E26B6" w:rsidP="000349DB">
            <w:pPr>
              <w:rPr>
                <w:del w:id="363" w:author="Jeffrey van der Kruit" w:date="2019-09-13T11:48:00Z"/>
                <w:lang w:val="en-US"/>
              </w:rPr>
            </w:pPr>
          </w:p>
        </w:tc>
        <w:tc>
          <w:tcPr>
            <w:tcW w:w="3021" w:type="dxa"/>
          </w:tcPr>
          <w:p w14:paraId="388D70BB" w14:textId="17DF0C35" w:rsidR="000E26B6" w:rsidRPr="000E26B6" w:rsidDel="0044396E" w:rsidRDefault="000E26B6" w:rsidP="000349DB">
            <w:pPr>
              <w:rPr>
                <w:del w:id="364" w:author="Jeffrey van der Kruit" w:date="2019-09-13T11:48:00Z"/>
                <w:lang w:val="en-US"/>
              </w:rPr>
            </w:pPr>
            <w:del w:id="365" w:author="Jeffrey van der Kruit" w:date="2019-09-13T11:48:00Z">
              <w:r w:rsidRPr="000E26B6" w:rsidDel="0044396E">
                <w:rPr>
                  <w:lang w:val="en-US"/>
                </w:rPr>
                <w:delText>$</w:delText>
              </w:r>
              <w:r w:rsidDel="0044396E">
                <w:rPr>
                  <w:lang w:val="en-US"/>
                </w:rPr>
                <w:delText>email</w:delText>
              </w:r>
              <w:r w:rsidRPr="000E26B6" w:rsidDel="0044396E">
                <w:rPr>
                  <w:lang w:val="en-US"/>
                </w:rPr>
                <w:delText xml:space="preserve"> err = “email is </w:delText>
              </w:r>
              <w:r w:rsidR="0077289C" w:rsidDel="0044396E">
                <w:rPr>
                  <w:lang w:val="en-US"/>
                </w:rPr>
                <w:delText>empty</w:delText>
              </w:r>
              <w:r w:rsidDel="0044396E">
                <w:rPr>
                  <w:lang w:val="en-US"/>
                </w:rPr>
                <w:delText>”</w:delText>
              </w:r>
            </w:del>
          </w:p>
        </w:tc>
        <w:tc>
          <w:tcPr>
            <w:tcW w:w="3021" w:type="dxa"/>
          </w:tcPr>
          <w:p w14:paraId="252A8177" w14:textId="62E41928" w:rsidR="000E26B6" w:rsidRPr="000E26B6" w:rsidDel="0044396E" w:rsidRDefault="000E26B6" w:rsidP="000349DB">
            <w:pPr>
              <w:rPr>
                <w:del w:id="366" w:author="Jeffrey van der Kruit" w:date="2019-09-13T11:48:00Z"/>
                <w:lang w:val="en-US"/>
              </w:rPr>
            </w:pPr>
          </w:p>
        </w:tc>
      </w:tr>
      <w:tr w:rsidR="000E26B6" w:rsidRPr="00E51035" w:rsidDel="0044396E" w14:paraId="7FA4D80F" w14:textId="4DD526AE" w:rsidTr="000E26B6">
        <w:trPr>
          <w:del w:id="367" w:author="Jeffrey van der Kruit" w:date="2019-09-13T11:48:00Z"/>
        </w:trPr>
        <w:tc>
          <w:tcPr>
            <w:tcW w:w="3020" w:type="dxa"/>
          </w:tcPr>
          <w:p w14:paraId="01A08C2F" w14:textId="6F93070D" w:rsidR="000E26B6" w:rsidRPr="000E26B6" w:rsidDel="0044396E" w:rsidRDefault="000E26B6" w:rsidP="000349DB">
            <w:pPr>
              <w:rPr>
                <w:del w:id="368" w:author="Jeffrey van der Kruit" w:date="2019-09-13T11:48:00Z"/>
                <w:lang w:val="en-US"/>
              </w:rPr>
            </w:pPr>
          </w:p>
        </w:tc>
        <w:tc>
          <w:tcPr>
            <w:tcW w:w="3021" w:type="dxa"/>
          </w:tcPr>
          <w:p w14:paraId="072E9516" w14:textId="507E7826" w:rsidR="000E26B6" w:rsidRPr="0077289C" w:rsidDel="0044396E" w:rsidRDefault="000E26B6" w:rsidP="000349DB">
            <w:pPr>
              <w:rPr>
                <w:del w:id="369" w:author="Jeffrey van der Kruit" w:date="2019-09-13T11:48:00Z"/>
                <w:lang w:val="en-US"/>
              </w:rPr>
            </w:pPr>
            <w:commentRangeStart w:id="370"/>
            <w:commentRangeStart w:id="371"/>
            <w:del w:id="372" w:author="Jeffrey van der Kruit" w:date="2019-09-13T11:48:00Z">
              <w:r w:rsidRPr="0077289C" w:rsidDel="0044396E">
                <w:rPr>
                  <w:lang w:val="en-US"/>
                </w:rPr>
                <w:delText xml:space="preserve">$msg err = </w:delText>
              </w:r>
              <w:r w:rsidR="00D907C2" w:rsidRPr="0077289C" w:rsidDel="0044396E">
                <w:rPr>
                  <w:lang w:val="en-US"/>
                </w:rPr>
                <w:delText xml:space="preserve">“msg is </w:delText>
              </w:r>
              <w:r w:rsidR="0077289C" w:rsidRPr="0077289C" w:rsidDel="0044396E">
                <w:rPr>
                  <w:lang w:val="en-US"/>
                </w:rPr>
                <w:delText>empty</w:delText>
              </w:r>
              <w:r w:rsidR="00D907C2" w:rsidRPr="0077289C" w:rsidDel="0044396E">
                <w:rPr>
                  <w:lang w:val="en-US"/>
                </w:rPr>
                <w:delText>”</w:delText>
              </w:r>
              <w:commentRangeEnd w:id="370"/>
              <w:r w:rsidR="001E0FA1" w:rsidDel="0044396E">
                <w:rPr>
                  <w:rStyle w:val="Verwijzingopmerking"/>
                </w:rPr>
                <w:commentReference w:id="370"/>
              </w:r>
              <w:commentRangeEnd w:id="371"/>
              <w:r w:rsidR="003F1248" w:rsidDel="0044396E">
                <w:rPr>
                  <w:rStyle w:val="Verwijzingopmerking"/>
                </w:rPr>
                <w:commentReference w:id="371"/>
              </w:r>
            </w:del>
          </w:p>
        </w:tc>
        <w:tc>
          <w:tcPr>
            <w:tcW w:w="3021" w:type="dxa"/>
          </w:tcPr>
          <w:p w14:paraId="211A0E57" w14:textId="1ED433D5" w:rsidR="000E26B6" w:rsidRPr="0077289C" w:rsidDel="0044396E" w:rsidRDefault="000E26B6" w:rsidP="000349DB">
            <w:pPr>
              <w:rPr>
                <w:del w:id="373" w:author="Jeffrey van der Kruit" w:date="2019-09-13T11:48:00Z"/>
                <w:lang w:val="en-US"/>
              </w:rPr>
            </w:pPr>
          </w:p>
        </w:tc>
      </w:tr>
      <w:tr w:rsidR="000E26B6" w:rsidRPr="000E26B6" w:rsidDel="0044396E" w14:paraId="49E5A03E" w14:textId="19D41F4F" w:rsidTr="00955911">
        <w:trPr>
          <w:del w:id="374" w:author="Jeffrey van der Kruit" w:date="2019-09-13T11:48:00Z"/>
        </w:trPr>
        <w:tc>
          <w:tcPr>
            <w:tcW w:w="3020" w:type="dxa"/>
          </w:tcPr>
          <w:p w14:paraId="6A268696" w14:textId="118D81A0" w:rsidR="000E26B6" w:rsidRPr="000E26B6" w:rsidDel="0044396E" w:rsidRDefault="000E26B6" w:rsidP="000349DB">
            <w:pPr>
              <w:rPr>
                <w:del w:id="375" w:author="Jeffrey van der Kruit" w:date="2019-09-13T11:48:00Z"/>
                <w:lang w:val="en-US"/>
              </w:rPr>
            </w:pPr>
            <w:del w:id="376" w:author="Jeffrey van der Kruit" w:date="2019-09-13T11:48:00Z">
              <w:r w:rsidDel="0044396E">
                <w:rPr>
                  <w:lang w:val="en-US"/>
                </w:rPr>
                <w:delText>Valid = false</w:delText>
              </w:r>
            </w:del>
          </w:p>
        </w:tc>
        <w:tc>
          <w:tcPr>
            <w:tcW w:w="6042" w:type="dxa"/>
            <w:gridSpan w:val="2"/>
          </w:tcPr>
          <w:p w14:paraId="7A7732D2" w14:textId="6D16AC12" w:rsidR="000E26B6" w:rsidRPr="000E26B6" w:rsidDel="0044396E" w:rsidRDefault="000E26B6" w:rsidP="000349DB">
            <w:pPr>
              <w:rPr>
                <w:del w:id="377" w:author="Jeffrey van der Kruit" w:date="2019-09-13T11:48:00Z"/>
                <w:lang w:val="en-US"/>
              </w:rPr>
            </w:pPr>
            <w:del w:id="378" w:author="Jeffrey van der Kruit" w:date="2019-09-13T11:48:00Z">
              <w:r w:rsidDel="0044396E">
                <w:rPr>
                  <w:lang w:val="en-US"/>
                </w:rPr>
                <w:delText xml:space="preserve">Valid </w:delText>
              </w:r>
              <w:r w:rsidR="0077289C" w:rsidDel="0044396E">
                <w:rPr>
                  <w:lang w:val="en-US"/>
                </w:rPr>
                <w:delText>!</w:delText>
              </w:r>
              <w:r w:rsidDel="0044396E">
                <w:rPr>
                  <w:lang w:val="en-US"/>
                </w:rPr>
                <w:delText>= empty(err)</w:delText>
              </w:r>
            </w:del>
          </w:p>
        </w:tc>
      </w:tr>
    </w:tbl>
    <w:p w14:paraId="64ED5074" w14:textId="1A7D5646" w:rsidR="00E51035" w:rsidRDefault="00E51035" w:rsidP="000349DB">
      <w:pPr>
        <w:rPr>
          <w:ins w:id="379" w:author="Jeffrey van der Kruit" w:date="2019-09-13T11:51:00Z"/>
          <w:lang w:val="en-US"/>
        </w:rPr>
      </w:pPr>
    </w:p>
    <w:p w14:paraId="6360436A" w14:textId="030431BB" w:rsidR="00AA45E5" w:rsidRDefault="00AA45E5" w:rsidP="00AA45E5">
      <w:pPr>
        <w:rPr>
          <w:ins w:id="380" w:author="Jeffrey van der Kruit" w:date="2019-09-13T11:51:00Z"/>
          <w:lang w:val="en-US"/>
        </w:rPr>
      </w:pPr>
      <w:ins w:id="381" w:author="Jeffrey van der Kruit" w:date="2019-09-13T11:51:00Z">
        <w:r>
          <w:rPr>
            <w:lang w:val="en-US"/>
          </w:rPr>
          <w:t xml:space="preserve">PSD: </w:t>
        </w:r>
        <w:proofErr w:type="spellStart"/>
        <w:r w:rsidRPr="00AA45E5">
          <w:rPr>
            <w:lang w:val="en-US"/>
          </w:rPr>
          <w:t>writeRegister</w:t>
        </w:r>
        <w:proofErr w:type="spellEnd"/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45E5" w14:paraId="52A85383" w14:textId="77777777" w:rsidTr="00331561">
        <w:trPr>
          <w:ins w:id="382" w:author="Jeffrey van der Kruit" w:date="2019-09-13T11:51:00Z"/>
        </w:trPr>
        <w:tc>
          <w:tcPr>
            <w:tcW w:w="9062" w:type="dxa"/>
          </w:tcPr>
          <w:p w14:paraId="7F0735CF" w14:textId="0B5C9748" w:rsidR="00AA45E5" w:rsidRDefault="00AA45E5" w:rsidP="00331561">
            <w:pPr>
              <w:rPr>
                <w:ins w:id="383" w:author="Jeffrey van der Kruit" w:date="2019-09-13T11:51:00Z"/>
              </w:rPr>
            </w:pPr>
            <w:proofErr w:type="spellStart"/>
            <w:ins w:id="384" w:author="Jeffrey van der Kruit" w:date="2019-09-13T11:58:00Z">
              <w:r w:rsidRPr="00AA45E5">
                <w:t>fopen</w:t>
              </w:r>
            </w:ins>
            <w:proofErr w:type="spellEnd"/>
          </w:p>
        </w:tc>
      </w:tr>
      <w:tr w:rsidR="00AA45E5" w14:paraId="63EF015A" w14:textId="77777777" w:rsidTr="00331561">
        <w:trPr>
          <w:ins w:id="385" w:author="Jeffrey van der Kruit" w:date="2019-09-13T11:51:00Z"/>
        </w:trPr>
        <w:tc>
          <w:tcPr>
            <w:tcW w:w="9062" w:type="dxa"/>
          </w:tcPr>
          <w:p w14:paraId="1E98B89C" w14:textId="4296F642" w:rsidR="00AA45E5" w:rsidRDefault="00AA45E5" w:rsidP="00331561">
            <w:pPr>
              <w:rPr>
                <w:ins w:id="386" w:author="Jeffrey van der Kruit" w:date="2019-09-13T11:51:00Z"/>
              </w:rPr>
            </w:pPr>
            <w:proofErr w:type="spellStart"/>
            <w:ins w:id="387" w:author="Jeffrey van der Kruit" w:date="2019-09-13T11:58:00Z">
              <w:r w:rsidRPr="00AA45E5">
                <w:t>F</w:t>
              </w:r>
              <w:r w:rsidRPr="00AA45E5">
                <w:t>write</w:t>
              </w:r>
            </w:ins>
            <w:proofErr w:type="spellEnd"/>
          </w:p>
        </w:tc>
      </w:tr>
      <w:tr w:rsidR="00AA45E5" w14:paraId="45188BB9" w14:textId="77777777" w:rsidTr="00331561">
        <w:trPr>
          <w:ins w:id="388" w:author="Jeffrey van der Kruit" w:date="2019-09-13T11:58:00Z"/>
        </w:trPr>
        <w:tc>
          <w:tcPr>
            <w:tcW w:w="9062" w:type="dxa"/>
          </w:tcPr>
          <w:p w14:paraId="192BEC65" w14:textId="43A7BD01" w:rsidR="00AA45E5" w:rsidRPr="00AA45E5" w:rsidRDefault="00AA45E5" w:rsidP="00331561">
            <w:pPr>
              <w:rPr>
                <w:ins w:id="389" w:author="Jeffrey van der Kruit" w:date="2019-09-13T11:58:00Z"/>
              </w:rPr>
            </w:pPr>
            <w:proofErr w:type="spellStart"/>
            <w:ins w:id="390" w:author="Jeffrey van der Kruit" w:date="2019-09-13T11:58:00Z">
              <w:r w:rsidRPr="00AA45E5">
                <w:t>fclose</w:t>
              </w:r>
              <w:proofErr w:type="spellEnd"/>
            </w:ins>
          </w:p>
        </w:tc>
      </w:tr>
    </w:tbl>
    <w:p w14:paraId="556373DA" w14:textId="150A9713" w:rsidR="00AA45E5" w:rsidRDefault="00AA45E5" w:rsidP="000349DB">
      <w:pPr>
        <w:rPr>
          <w:ins w:id="391" w:author="Jeffrey van der Kruit" w:date="2019-09-13T11:58:00Z"/>
          <w:lang w:val="en-US"/>
        </w:rPr>
      </w:pPr>
    </w:p>
    <w:p w14:paraId="525260DC" w14:textId="1D25C7AD" w:rsidR="00AA45E5" w:rsidRDefault="00AA45E5" w:rsidP="000349DB">
      <w:pPr>
        <w:rPr>
          <w:ins w:id="392" w:author="Jeffrey van der Kruit" w:date="2019-09-13T11:58:00Z"/>
          <w:lang w:val="en-US"/>
        </w:rPr>
      </w:pPr>
      <w:ins w:id="393" w:author="Jeffrey van der Kruit" w:date="2019-09-13T11:58:00Z">
        <w:r>
          <w:rPr>
            <w:lang w:val="en-US"/>
          </w:rPr>
          <w:t xml:space="preserve">PSD: </w:t>
        </w:r>
        <w:proofErr w:type="spellStart"/>
        <w:r w:rsidRPr="00AA45E5">
          <w:rPr>
            <w:lang w:val="en-US"/>
          </w:rPr>
          <w:t>findUserByEmail</w:t>
        </w:r>
        <w:proofErr w:type="spellEnd"/>
      </w:ins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815"/>
        <w:gridCol w:w="4252"/>
        <w:tblGridChange w:id="394">
          <w:tblGrid>
            <w:gridCol w:w="3020"/>
            <w:gridCol w:w="3021"/>
            <w:gridCol w:w="3026"/>
          </w:tblGrid>
        </w:tblGridChange>
      </w:tblGrid>
      <w:tr w:rsidR="00006AAD" w14:paraId="6FB32F29" w14:textId="77777777" w:rsidTr="00736BB5">
        <w:trPr>
          <w:ins w:id="395" w:author="Jeffrey van der Kruit" w:date="2019-09-13T11:59:00Z"/>
        </w:trPr>
        <w:tc>
          <w:tcPr>
            <w:tcW w:w="9067" w:type="dxa"/>
            <w:gridSpan w:val="2"/>
          </w:tcPr>
          <w:p w14:paraId="294D0268" w14:textId="53C23C17" w:rsidR="00006AAD" w:rsidRDefault="00006AAD" w:rsidP="000349DB">
            <w:pPr>
              <w:rPr>
                <w:ins w:id="396" w:author="Jeffrey van der Kruit" w:date="2019-09-13T11:59:00Z"/>
                <w:lang w:val="en-US"/>
              </w:rPr>
            </w:pPr>
            <w:proofErr w:type="spellStart"/>
            <w:ins w:id="397" w:author="Jeffrey van der Kruit" w:date="2019-09-13T11:59:00Z">
              <w:r w:rsidRPr="00AA45E5">
                <w:rPr>
                  <w:lang w:val="en-US"/>
                </w:rPr>
                <w:t>fopen</w:t>
              </w:r>
              <w:proofErr w:type="spellEnd"/>
            </w:ins>
          </w:p>
        </w:tc>
      </w:tr>
      <w:tr w:rsidR="00006AAD" w14:paraId="56B371AA" w14:textId="77777777" w:rsidTr="001924F7">
        <w:trPr>
          <w:ins w:id="398" w:author="Jeffrey van der Kruit" w:date="2019-09-13T11:59:00Z"/>
        </w:trPr>
        <w:tc>
          <w:tcPr>
            <w:tcW w:w="9067" w:type="dxa"/>
            <w:gridSpan w:val="2"/>
          </w:tcPr>
          <w:p w14:paraId="54004A32" w14:textId="4B23C3FA" w:rsidR="00006AAD" w:rsidRDefault="00006AAD" w:rsidP="000349DB">
            <w:pPr>
              <w:rPr>
                <w:ins w:id="399" w:author="Jeffrey van der Kruit" w:date="2019-09-13T11:59:00Z"/>
                <w:lang w:val="en-US"/>
              </w:rPr>
            </w:pPr>
            <w:ins w:id="400" w:author="Jeffrey van der Kruit" w:date="2019-09-13T11:59:00Z">
              <w:r>
                <w:rPr>
                  <w:lang w:val="en-US"/>
                </w:rPr>
                <w:t xml:space="preserve">Email </w:t>
              </w:r>
              <w:proofErr w:type="spellStart"/>
              <w:r>
                <w:rPr>
                  <w:lang w:val="en-US"/>
                </w:rPr>
                <w:t>zoeken</w:t>
              </w:r>
            </w:ins>
            <w:proofErr w:type="spellEnd"/>
            <w:ins w:id="401" w:author="Jeffrey van der Kruit" w:date="2019-09-13T12:00:00Z">
              <w:r>
                <w:rPr>
                  <w:lang w:val="en-US"/>
                </w:rPr>
                <w:t xml:space="preserve"> (while)</w:t>
              </w:r>
            </w:ins>
          </w:p>
        </w:tc>
      </w:tr>
      <w:tr w:rsidR="00006AAD" w14:paraId="2415F874" w14:textId="77777777" w:rsidTr="00006AAD">
        <w:tblPrEx>
          <w:tblW w:w="9067" w:type="dxa"/>
          <w:tblPrExChange w:id="402" w:author="Jeffrey van der Kruit" w:date="2019-09-13T12:01:00Z">
            <w:tblPrEx>
              <w:tblW w:w="0" w:type="auto"/>
            </w:tblPrEx>
          </w:tblPrExChange>
        </w:tblPrEx>
        <w:trPr>
          <w:ins w:id="403" w:author="Jeffrey van der Kruit" w:date="2019-09-13T11:59:00Z"/>
          <w:trPrChange w:id="404" w:author="Jeffrey van der Kruit" w:date="2019-09-13T12:01:00Z">
            <w:trPr>
              <w:gridAfter w:val="0"/>
            </w:trPr>
          </w:trPrChange>
        </w:trPr>
        <w:tc>
          <w:tcPr>
            <w:tcW w:w="4815" w:type="dxa"/>
            <w:shd w:val="clear" w:color="auto" w:fill="FFFF00"/>
            <w:tcPrChange w:id="405" w:author="Jeffrey van der Kruit" w:date="2019-09-13T12:01:00Z">
              <w:tcPr>
                <w:tcW w:w="3020" w:type="dxa"/>
              </w:tcPr>
            </w:tcPrChange>
          </w:tcPr>
          <w:p w14:paraId="3D1C6D1C" w14:textId="46744759" w:rsidR="00006AAD" w:rsidRDefault="00006AAD" w:rsidP="000349DB">
            <w:pPr>
              <w:rPr>
                <w:ins w:id="406" w:author="Jeffrey van der Kruit" w:date="2019-09-13T11:59:00Z"/>
                <w:lang w:val="en-US"/>
              </w:rPr>
            </w:pPr>
            <w:ins w:id="407" w:author="Jeffrey van der Kruit" w:date="2019-09-13T12:00:00Z">
              <w:r>
                <w:rPr>
                  <w:lang w:val="en-US"/>
                </w:rPr>
                <w:t xml:space="preserve">Email </w:t>
              </w:r>
              <w:proofErr w:type="spellStart"/>
              <w:r>
                <w:rPr>
                  <w:lang w:val="en-US"/>
                </w:rPr>
                <w:t>gevonden</w:t>
              </w:r>
              <w:proofErr w:type="spellEnd"/>
              <w:r>
                <w:rPr>
                  <w:lang w:val="en-US"/>
                </w:rPr>
                <w:t xml:space="preserve"> in arra</w:t>
              </w:r>
            </w:ins>
            <w:ins w:id="408" w:author="Jeffrey van der Kruit" w:date="2019-09-13T12:01:00Z">
              <w:r>
                <w:rPr>
                  <w:lang w:val="en-US"/>
                </w:rPr>
                <w:t>y?</w:t>
              </w:r>
            </w:ins>
          </w:p>
        </w:tc>
        <w:tc>
          <w:tcPr>
            <w:tcW w:w="4252" w:type="dxa"/>
            <w:shd w:val="clear" w:color="auto" w:fill="FFFF00"/>
            <w:tcPrChange w:id="409" w:author="Jeffrey van der Kruit" w:date="2019-09-13T12:01:00Z">
              <w:tcPr>
                <w:tcW w:w="3021" w:type="dxa"/>
              </w:tcPr>
            </w:tcPrChange>
          </w:tcPr>
          <w:p w14:paraId="0692A9A9" w14:textId="77777777" w:rsidR="00006AAD" w:rsidRDefault="00006AAD" w:rsidP="000349DB">
            <w:pPr>
              <w:rPr>
                <w:ins w:id="410" w:author="Jeffrey van der Kruit" w:date="2019-09-13T11:59:00Z"/>
                <w:lang w:val="en-US"/>
              </w:rPr>
            </w:pPr>
          </w:p>
        </w:tc>
      </w:tr>
      <w:tr w:rsidR="00006AAD" w14:paraId="63CFFEFC" w14:textId="77777777" w:rsidTr="00006AAD">
        <w:tblPrEx>
          <w:tblW w:w="9067" w:type="dxa"/>
          <w:tblPrExChange w:id="411" w:author="Jeffrey van der Kruit" w:date="2019-09-13T12:01:00Z">
            <w:tblPrEx>
              <w:tblW w:w="0" w:type="auto"/>
            </w:tblPrEx>
          </w:tblPrExChange>
        </w:tblPrEx>
        <w:trPr>
          <w:ins w:id="412" w:author="Jeffrey van der Kruit" w:date="2019-09-13T11:59:00Z"/>
          <w:trPrChange w:id="413" w:author="Jeffrey van der Kruit" w:date="2019-09-13T12:01:00Z">
            <w:trPr>
              <w:gridAfter w:val="0"/>
            </w:trPr>
          </w:trPrChange>
        </w:trPr>
        <w:tc>
          <w:tcPr>
            <w:tcW w:w="4815" w:type="dxa"/>
            <w:shd w:val="clear" w:color="auto" w:fill="FFFF00"/>
            <w:tcPrChange w:id="414" w:author="Jeffrey van der Kruit" w:date="2019-09-13T12:01:00Z">
              <w:tcPr>
                <w:tcW w:w="3020" w:type="dxa"/>
              </w:tcPr>
            </w:tcPrChange>
          </w:tcPr>
          <w:p w14:paraId="79E9393A" w14:textId="7F042863" w:rsidR="00006AAD" w:rsidRDefault="00006AAD" w:rsidP="000349DB">
            <w:pPr>
              <w:rPr>
                <w:ins w:id="415" w:author="Jeffrey van der Kruit" w:date="2019-09-13T11:59:00Z"/>
                <w:lang w:val="en-US"/>
              </w:rPr>
            </w:pPr>
            <w:ins w:id="416" w:author="Jeffrey van der Kruit" w:date="2019-09-13T12:01:00Z">
              <w:r>
                <w:rPr>
                  <w:lang w:val="en-US"/>
                </w:rPr>
                <w:t>True</w:t>
              </w:r>
            </w:ins>
          </w:p>
        </w:tc>
        <w:tc>
          <w:tcPr>
            <w:tcW w:w="4252" w:type="dxa"/>
            <w:shd w:val="clear" w:color="auto" w:fill="FFFF00"/>
            <w:tcPrChange w:id="417" w:author="Jeffrey van der Kruit" w:date="2019-09-13T12:01:00Z">
              <w:tcPr>
                <w:tcW w:w="3021" w:type="dxa"/>
              </w:tcPr>
            </w:tcPrChange>
          </w:tcPr>
          <w:p w14:paraId="03456407" w14:textId="2BEF906E" w:rsidR="00006AAD" w:rsidRDefault="00006AAD" w:rsidP="000349DB">
            <w:pPr>
              <w:rPr>
                <w:ins w:id="418" w:author="Jeffrey van der Kruit" w:date="2019-09-13T11:59:00Z"/>
                <w:lang w:val="en-US"/>
              </w:rPr>
            </w:pPr>
            <w:ins w:id="419" w:author="Jeffrey van der Kruit" w:date="2019-09-13T12:01:00Z">
              <w:r>
                <w:rPr>
                  <w:lang w:val="en-US"/>
                </w:rPr>
                <w:t>false</w:t>
              </w:r>
            </w:ins>
          </w:p>
        </w:tc>
      </w:tr>
    </w:tbl>
    <w:p w14:paraId="4D6A0326" w14:textId="77777777" w:rsidR="00AA45E5" w:rsidRDefault="00AA45E5" w:rsidP="000349DB">
      <w:pPr>
        <w:rPr>
          <w:ins w:id="420" w:author="Jeffrey van der Kruit" w:date="2019-09-13T11:58:00Z"/>
          <w:lang w:val="en-US"/>
        </w:rPr>
      </w:pPr>
    </w:p>
    <w:p w14:paraId="412F2366" w14:textId="77777777" w:rsidR="00AA45E5" w:rsidRDefault="00AA45E5" w:rsidP="00AA45E5">
      <w:pPr>
        <w:rPr>
          <w:ins w:id="421" w:author="Jeffrey van der Kruit" w:date="2019-09-13T11:58:00Z"/>
          <w:lang w:val="en-US"/>
        </w:rPr>
      </w:pPr>
      <w:ins w:id="422" w:author="Jeffrey van der Kruit" w:date="2019-09-13T11:58:00Z">
        <w:r>
          <w:rPr>
            <w:lang w:val="en-US"/>
          </w:rPr>
          <w:t xml:space="preserve">PSD: </w:t>
        </w:r>
        <w:proofErr w:type="spellStart"/>
        <w:r>
          <w:rPr>
            <w:lang w:val="en-US"/>
          </w:rPr>
          <w:t>sessionManager.php</w:t>
        </w:r>
        <w:proofErr w:type="spellEnd"/>
      </w:ins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45E5" w14:paraId="3741CF67" w14:textId="77777777" w:rsidTr="00331561">
        <w:trPr>
          <w:ins w:id="423" w:author="Jeffrey van der Kruit" w:date="2019-09-13T11:58:00Z"/>
        </w:trPr>
        <w:tc>
          <w:tcPr>
            <w:tcW w:w="9062" w:type="dxa"/>
          </w:tcPr>
          <w:p w14:paraId="486DCC42" w14:textId="77777777" w:rsidR="00AA45E5" w:rsidRDefault="00AA45E5" w:rsidP="00331561">
            <w:pPr>
              <w:rPr>
                <w:ins w:id="424" w:author="Jeffrey van der Kruit" w:date="2019-09-13T11:58:00Z"/>
              </w:rPr>
            </w:pPr>
            <w:proofErr w:type="spellStart"/>
            <w:ins w:id="425" w:author="Jeffrey van der Kruit" w:date="2019-09-13T11:58:00Z">
              <w:r>
                <w:t>sessionStart</w:t>
              </w:r>
              <w:proofErr w:type="spellEnd"/>
            </w:ins>
          </w:p>
        </w:tc>
      </w:tr>
      <w:tr w:rsidR="00AA45E5" w14:paraId="0E0B602C" w14:textId="77777777" w:rsidTr="00331561">
        <w:trPr>
          <w:ins w:id="426" w:author="Jeffrey van der Kruit" w:date="2019-09-13T11:58:00Z"/>
        </w:trPr>
        <w:tc>
          <w:tcPr>
            <w:tcW w:w="9062" w:type="dxa"/>
          </w:tcPr>
          <w:p w14:paraId="72BE6A92" w14:textId="77777777" w:rsidR="00AA45E5" w:rsidRDefault="00AA45E5" w:rsidP="00331561">
            <w:pPr>
              <w:rPr>
                <w:ins w:id="427" w:author="Jeffrey van der Kruit" w:date="2019-09-13T11:58:00Z"/>
              </w:rPr>
            </w:pPr>
            <w:proofErr w:type="spellStart"/>
            <w:ins w:id="428" w:author="Jeffrey van der Kruit" w:date="2019-09-13T11:58:00Z">
              <w:r w:rsidRPr="000E7776">
                <w:t>isLoggedIn</w:t>
              </w:r>
              <w:proofErr w:type="spellEnd"/>
            </w:ins>
          </w:p>
        </w:tc>
      </w:tr>
    </w:tbl>
    <w:p w14:paraId="150A24B6" w14:textId="77777777" w:rsidR="00AA45E5" w:rsidRPr="000E26B6" w:rsidRDefault="00AA45E5" w:rsidP="000349DB">
      <w:pPr>
        <w:rPr>
          <w:lang w:val="en-US"/>
        </w:rPr>
      </w:pPr>
    </w:p>
    <w:sectPr w:rsidR="00AA45E5" w:rsidRPr="000E2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eroen Heemskerk" w:date="2019-09-10T16:29:00Z" w:initials="JH">
    <w:p w14:paraId="3A588625" w14:textId="4B6B020C" w:rsidR="001E0FA1" w:rsidRDefault="001E0FA1">
      <w:pPr>
        <w:pStyle w:val="Tekstopmerking"/>
      </w:pPr>
      <w:r>
        <w:rPr>
          <w:rStyle w:val="Verwijzingopmerking"/>
        </w:rPr>
        <w:annotationRef/>
      </w:r>
      <w:r>
        <w:t xml:space="preserve">Dit zou </w:t>
      </w:r>
      <w:proofErr w:type="spellStart"/>
      <w:r>
        <w:t>main</w:t>
      </w:r>
      <w:proofErr w:type="spellEnd"/>
      <w:r>
        <w:t xml:space="preserve"> moeten zijn</w:t>
      </w:r>
    </w:p>
  </w:comment>
  <w:comment w:id="4" w:author="Jeffrey van der Kruit" w:date="2019-09-13T09:33:00Z" w:initials="JvdK">
    <w:p w14:paraId="2CFC488E" w14:textId="45DC666B" w:rsidR="009C03B1" w:rsidRDefault="009C03B1">
      <w:pPr>
        <w:pStyle w:val="Tekstopmerking"/>
      </w:pPr>
      <w:r>
        <w:rPr>
          <w:rStyle w:val="Verwijzingopmerking"/>
        </w:rPr>
        <w:annotationRef/>
      </w:r>
      <w:r>
        <w:t>Volgens de opdracht staat er bij punt 2 dit:</w:t>
      </w:r>
      <w:r>
        <w:br/>
        <w:t xml:space="preserve">hernoem index.html naar </w:t>
      </w:r>
      <w:proofErr w:type="spellStart"/>
      <w:r>
        <w:t>home.php</w:t>
      </w:r>
      <w:proofErr w:type="spellEnd"/>
      <w:r>
        <w:t xml:space="preserve"> en begin een nieuwe </w:t>
      </w:r>
      <w:proofErr w:type="spellStart"/>
      <w:r>
        <w:rPr>
          <w:b/>
          <w:bCs/>
        </w:rPr>
        <w:t>index.php</w:t>
      </w:r>
      <w:proofErr w:type="spellEnd"/>
      <w:r>
        <w:t>.</w:t>
      </w:r>
    </w:p>
  </w:comment>
  <w:comment w:id="7" w:author="Jeroen Heemskerk" w:date="2019-09-10T16:28:00Z" w:initials="JH">
    <w:p w14:paraId="711CE4B8" w14:textId="5349FE53" w:rsidR="001E0FA1" w:rsidRDefault="001E0FA1" w:rsidP="001E0FA1">
      <w:pPr>
        <w:pStyle w:val="Tekstopmerking"/>
      </w:pPr>
      <w:r>
        <w:rPr>
          <w:rStyle w:val="Verwijzingopmerking"/>
        </w:rPr>
        <w:annotationRef/>
      </w:r>
      <w:r>
        <w:t>(vanaf de 3</w:t>
      </w:r>
      <w:r w:rsidRPr="001E0FA1">
        <w:rPr>
          <w:vertAlign w:val="superscript"/>
        </w:rPr>
        <w:t>de</w:t>
      </w:r>
      <w:r>
        <w:t xml:space="preserve"> functie) </w:t>
      </w:r>
      <w:r>
        <w:rPr>
          <w:rStyle w:val="Verwijzingopmerking"/>
        </w:rPr>
        <w:annotationRef/>
      </w:r>
      <w:r>
        <w:t>Dit zijn functies die in deze class staan, maar niet hier worden aangeroepen</w:t>
      </w:r>
    </w:p>
    <w:p w14:paraId="70464146" w14:textId="52430B7F" w:rsidR="001E0FA1" w:rsidRDefault="001E0FA1">
      <w:pPr>
        <w:pStyle w:val="Tekstopmerking"/>
      </w:pPr>
    </w:p>
  </w:comment>
  <w:comment w:id="8" w:author="Jeffrey van der Kruit" w:date="2019-09-13T09:34:00Z" w:initials="JvdK">
    <w:p w14:paraId="3351E1BA" w14:textId="2E3173AB" w:rsidR="009C03B1" w:rsidRDefault="009C03B1">
      <w:pPr>
        <w:pStyle w:val="Tekstopmerking"/>
      </w:pPr>
      <w:r>
        <w:rPr>
          <w:rStyle w:val="Verwijzingopmerking"/>
        </w:rPr>
        <w:annotationRef/>
      </w:r>
      <w:r>
        <w:t>Er moeten dus alleen functies in de PSD staan die worden aangeroepen, maar niet gemaakt.</w:t>
      </w:r>
    </w:p>
  </w:comment>
  <w:comment w:id="157" w:author="Jeroen Heemskerk" w:date="2019-09-10T16:31:00Z" w:initials="JH">
    <w:p w14:paraId="05B045F1" w14:textId="20242BCE" w:rsidR="001E0FA1" w:rsidRDefault="001E0FA1">
      <w:pPr>
        <w:pStyle w:val="Tekstopmerking"/>
      </w:pPr>
      <w:r>
        <w:rPr>
          <w:rStyle w:val="Verwijzingopmerking"/>
        </w:rPr>
        <w:annotationRef/>
      </w:r>
      <w:r>
        <w:t>Dit is niet nodig</w:t>
      </w:r>
    </w:p>
  </w:comment>
  <w:comment w:id="158" w:author="Jeffrey van der Kruit" w:date="2019-09-13T09:34:00Z" w:initials="JvdK">
    <w:p w14:paraId="3A2F459B" w14:textId="0218B922" w:rsidR="009C03B1" w:rsidRDefault="009C03B1">
      <w:pPr>
        <w:pStyle w:val="Tekstopmerking"/>
      </w:pPr>
      <w:r>
        <w:rPr>
          <w:rStyle w:val="Verwijzingopmerking"/>
        </w:rPr>
        <w:annotationRef/>
      </w:r>
      <w:r>
        <w:t>Niet nodig omdat hier de functie is gemaakt en niet aangeroepen. Begrepen.</w:t>
      </w:r>
    </w:p>
  </w:comment>
  <w:comment w:id="167" w:author="Jeroen Heemskerk" w:date="2019-09-10T16:32:00Z" w:initials="JH">
    <w:p w14:paraId="48B79EAD" w14:textId="5AE31409" w:rsidR="001E0FA1" w:rsidRDefault="001E0FA1">
      <w:pPr>
        <w:pStyle w:val="Tekstopmerking"/>
      </w:pPr>
      <w:r>
        <w:rPr>
          <w:rStyle w:val="Verwijzingopmerking"/>
        </w:rPr>
        <w:annotationRef/>
      </w:r>
      <w:r>
        <w:t>Dit is niet nodig</w:t>
      </w:r>
    </w:p>
  </w:comment>
  <w:comment w:id="168" w:author="Jeffrey van der Kruit" w:date="2019-09-13T09:35:00Z" w:initials="JvdK">
    <w:p w14:paraId="0982FC43" w14:textId="22D75B5A" w:rsidR="009C03B1" w:rsidRDefault="009C03B1">
      <w:pPr>
        <w:pStyle w:val="Tekstopmerking"/>
      </w:pPr>
      <w:r>
        <w:rPr>
          <w:rStyle w:val="Verwijzingopmerking"/>
        </w:rPr>
        <w:annotationRef/>
      </w:r>
      <w:r>
        <w:t>Zelfde als voorgaande</w:t>
      </w:r>
    </w:p>
  </w:comment>
  <w:comment w:id="184" w:author="Jeroen Heemskerk" w:date="2019-09-10T16:32:00Z" w:initials="JH">
    <w:p w14:paraId="50E6FE53" w14:textId="77777777" w:rsidR="001E0FA1" w:rsidRDefault="001E0FA1">
      <w:pPr>
        <w:pStyle w:val="Tekstopmerking"/>
      </w:pPr>
      <w:r>
        <w:rPr>
          <w:rStyle w:val="Verwijzingopmerking"/>
        </w:rPr>
        <w:annotationRef/>
      </w:r>
      <w:r>
        <w:t xml:space="preserve">Dit is </w:t>
      </w:r>
      <w:proofErr w:type="spellStart"/>
      <w:r>
        <w:t>showContectContent</w:t>
      </w:r>
      <w:proofErr w:type="spellEnd"/>
    </w:p>
    <w:p w14:paraId="26B13E20" w14:textId="05380365" w:rsidR="001E0FA1" w:rsidRDefault="001E0FA1">
      <w:pPr>
        <w:pStyle w:val="Tekstopmerking"/>
      </w:pPr>
    </w:p>
  </w:comment>
  <w:comment w:id="185" w:author="Jeffrey van der Kruit" w:date="2019-09-13T09:35:00Z" w:initials="JvdK">
    <w:p w14:paraId="3AD8622A" w14:textId="1E1458B7" w:rsidR="009C03B1" w:rsidRDefault="009C03B1">
      <w:pPr>
        <w:pStyle w:val="Tekstopmerking"/>
      </w:pPr>
      <w:r>
        <w:rPr>
          <w:rStyle w:val="Verwijzingopmerking"/>
        </w:rPr>
        <w:annotationRef/>
      </w:r>
      <w:r>
        <w:t xml:space="preserve">PSD: </w:t>
      </w:r>
      <w:proofErr w:type="spellStart"/>
      <w:r>
        <w:t>naamVanFunctie</w:t>
      </w:r>
      <w:proofErr w:type="spellEnd"/>
      <w:r>
        <w:t xml:space="preserve"> moet er staan dus. Ga ik aanpassen.</w:t>
      </w:r>
    </w:p>
  </w:comment>
  <w:comment w:id="210" w:author="Jeroen Heemskerk" w:date="2019-09-10T16:32:00Z" w:initials="JH">
    <w:p w14:paraId="54848040" w14:textId="6B2B699C" w:rsidR="003F1248" w:rsidRDefault="003F1248">
      <w:pPr>
        <w:pStyle w:val="Tekstopmerking"/>
      </w:pPr>
      <w:r>
        <w:rPr>
          <w:rStyle w:val="Verwijzingopmerking"/>
        </w:rPr>
        <w:annotationRef/>
      </w:r>
      <w:proofErr w:type="spellStart"/>
      <w:r>
        <w:t>showThanks</w:t>
      </w:r>
      <w:proofErr w:type="spellEnd"/>
      <w:r>
        <w:t xml:space="preserve"> is een functie</w:t>
      </w:r>
    </w:p>
  </w:comment>
  <w:comment w:id="211" w:author="Jeffrey van der Kruit" w:date="2019-09-13T09:37:00Z" w:initials="JvdK">
    <w:p w14:paraId="0D9C35C8" w14:textId="21F89687" w:rsidR="003F1248" w:rsidRDefault="003F1248">
      <w:pPr>
        <w:pStyle w:val="Tekstopmerking"/>
      </w:pPr>
      <w:r>
        <w:rPr>
          <w:rStyle w:val="Verwijzingopmerking"/>
        </w:rPr>
        <w:annotationRef/>
      </w:r>
      <w:r>
        <w:t xml:space="preserve">Dus ik moet er </w:t>
      </w:r>
      <w:proofErr w:type="spellStart"/>
      <w:r>
        <w:t>showThanks</w:t>
      </w:r>
      <w:proofErr w:type="spellEnd"/>
      <w:r>
        <w:t>() van maken?</w:t>
      </w:r>
    </w:p>
  </w:comment>
  <w:comment w:id="370" w:author="Jeroen Heemskerk" w:date="2019-09-10T16:33:00Z" w:initials="JH">
    <w:p w14:paraId="7B7F851F" w14:textId="44178411" w:rsidR="001E0FA1" w:rsidRDefault="001E0FA1">
      <w:pPr>
        <w:pStyle w:val="Tekstopmerking"/>
      </w:pPr>
      <w:r>
        <w:rPr>
          <w:rStyle w:val="Verwijzingopmerking"/>
        </w:rPr>
        <w:annotationRef/>
      </w:r>
      <w:r>
        <w:t xml:space="preserve">Dit </w:t>
      </w:r>
      <w:proofErr w:type="spellStart"/>
      <w:r>
        <w:t>suggereerd</w:t>
      </w:r>
      <w:proofErr w:type="spellEnd"/>
      <w:r>
        <w:t xml:space="preserve"> dat er maar 1 ‘</w:t>
      </w:r>
      <w:proofErr w:type="spellStart"/>
      <w:r>
        <w:t>if</w:t>
      </w:r>
      <w:proofErr w:type="spellEnd"/>
      <w:r>
        <w:t>’ is terwijl er meerdere zijn, laat dit ook in het PSD terugkomen</w:t>
      </w:r>
    </w:p>
  </w:comment>
  <w:comment w:id="371" w:author="Jeffrey van der Kruit" w:date="2019-09-13T11:21:00Z" w:initials="JvdK">
    <w:p w14:paraId="60D93AF1" w14:textId="5C459A9D" w:rsidR="003F1248" w:rsidRDefault="003F1248">
      <w:pPr>
        <w:pStyle w:val="Tekstopmerking"/>
      </w:pPr>
      <w:r>
        <w:rPr>
          <w:rStyle w:val="Verwijzingopmerking"/>
        </w:rPr>
        <w:annotationRef/>
      </w:r>
      <w:r>
        <w:t xml:space="preserve">Hier laat ik wel </w:t>
      </w:r>
      <w:proofErr w:type="spellStart"/>
      <w:r>
        <w:t>values</w:t>
      </w:r>
      <w:proofErr w:type="spellEnd"/>
      <w:r>
        <w:t xml:space="preserve"> zien. Moet ik weghalen? Ik heb ze ook bij </w:t>
      </w:r>
      <w:proofErr w:type="spellStart"/>
      <w:r>
        <w:t>processRequest</w:t>
      </w:r>
      <w:proofErr w:type="spellEnd"/>
      <w:r>
        <w:t xml:space="preserve"> weggehaald, omdat bovenin dit bestand staat dat PSD alleen maar functies bevatten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588625" w15:done="0"/>
  <w15:commentEx w15:paraId="2CFC488E" w15:paraIdParent="3A588625" w15:done="0"/>
  <w15:commentEx w15:paraId="70464146" w15:done="0"/>
  <w15:commentEx w15:paraId="3351E1BA" w15:paraIdParent="70464146" w15:done="0"/>
  <w15:commentEx w15:paraId="05B045F1" w15:done="0"/>
  <w15:commentEx w15:paraId="3A2F459B" w15:paraIdParent="05B045F1" w15:done="0"/>
  <w15:commentEx w15:paraId="48B79EAD" w15:done="0"/>
  <w15:commentEx w15:paraId="0982FC43" w15:paraIdParent="48B79EAD" w15:done="0"/>
  <w15:commentEx w15:paraId="26B13E20" w15:done="0"/>
  <w15:commentEx w15:paraId="3AD8622A" w15:paraIdParent="26B13E20" w15:done="0"/>
  <w15:commentEx w15:paraId="54848040" w15:done="0"/>
  <w15:commentEx w15:paraId="0D9C35C8" w15:paraIdParent="54848040" w15:done="0"/>
  <w15:commentEx w15:paraId="7B7F851F" w15:done="0"/>
  <w15:commentEx w15:paraId="60D93AF1" w15:paraIdParent="7B7F85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588625" w16cid:durableId="21224DF0"/>
  <w16cid:commentId w16cid:paraId="2CFC488E" w16cid:durableId="2125E0DD"/>
  <w16cid:commentId w16cid:paraId="70464146" w16cid:durableId="21224DA9"/>
  <w16cid:commentId w16cid:paraId="3351E1BA" w16cid:durableId="2125E115"/>
  <w16cid:commentId w16cid:paraId="05B045F1" w16cid:durableId="21224E70"/>
  <w16cid:commentId w16cid:paraId="3A2F459B" w16cid:durableId="2125E13F"/>
  <w16cid:commentId w16cid:paraId="48B79EAD" w16cid:durableId="21224E91"/>
  <w16cid:commentId w16cid:paraId="0982FC43" w16cid:durableId="2125E15B"/>
  <w16cid:commentId w16cid:paraId="26B13E20" w16cid:durableId="21224E83"/>
  <w16cid:commentId w16cid:paraId="3AD8622A" w16cid:durableId="2125E17D"/>
  <w16cid:commentId w16cid:paraId="54848040" w16cid:durableId="21224E9E"/>
  <w16cid:commentId w16cid:paraId="0D9C35C8" w16cid:durableId="2125E1E8"/>
  <w16cid:commentId w16cid:paraId="7B7F851F" w16cid:durableId="21224EC2"/>
  <w16cid:commentId w16cid:paraId="60D93AF1" w16cid:durableId="2125FA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oen Heemskerk">
    <w15:presenceInfo w15:providerId="Windows Live" w15:userId="6cb47aa1e0c7c6a7"/>
  </w15:person>
  <w15:person w15:author="Jeffrey van der Kruit">
    <w15:presenceInfo w15:providerId="Windows Live" w15:userId="5666774bfbdd33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46"/>
    <w:rsid w:val="00006AAD"/>
    <w:rsid w:val="000349DB"/>
    <w:rsid w:val="000E23CC"/>
    <w:rsid w:val="000E26B6"/>
    <w:rsid w:val="000E7776"/>
    <w:rsid w:val="0010605C"/>
    <w:rsid w:val="00142C5F"/>
    <w:rsid w:val="001E0FA1"/>
    <w:rsid w:val="00265EDC"/>
    <w:rsid w:val="00317FDA"/>
    <w:rsid w:val="003F1248"/>
    <w:rsid w:val="0044396E"/>
    <w:rsid w:val="0048378D"/>
    <w:rsid w:val="00547AD0"/>
    <w:rsid w:val="0063491D"/>
    <w:rsid w:val="00673A8E"/>
    <w:rsid w:val="0077289C"/>
    <w:rsid w:val="007808A3"/>
    <w:rsid w:val="00782C31"/>
    <w:rsid w:val="007B6B47"/>
    <w:rsid w:val="00896146"/>
    <w:rsid w:val="0092274E"/>
    <w:rsid w:val="009C03B1"/>
    <w:rsid w:val="00AA45E5"/>
    <w:rsid w:val="00C1655B"/>
    <w:rsid w:val="00D907C2"/>
    <w:rsid w:val="00E51035"/>
    <w:rsid w:val="00E72851"/>
    <w:rsid w:val="00E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66E2"/>
  <w15:chartTrackingRefBased/>
  <w15:docId w15:val="{6314C81E-32A0-474F-AF10-7F516FBA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1E0FA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E0FA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E0FA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E0F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E0FA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E0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E0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8FC4C-E399-4677-83EF-65888B3F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Kruit</dc:creator>
  <cp:keywords/>
  <dc:description/>
  <cp:lastModifiedBy>Jeffrey van der Kruit</cp:lastModifiedBy>
  <cp:revision>10</cp:revision>
  <dcterms:created xsi:type="dcterms:W3CDTF">2019-09-10T12:32:00Z</dcterms:created>
  <dcterms:modified xsi:type="dcterms:W3CDTF">2019-09-13T10:10:00Z</dcterms:modified>
</cp:coreProperties>
</file>